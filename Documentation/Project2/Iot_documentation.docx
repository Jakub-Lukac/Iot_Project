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44"/>
          <w:szCs w:val="44"/>
        </w:rPr>
      </w:pPr>
      <w:r>
        <w:rPr>
          <w:rFonts w:cs="Times New Roman" w:ascii="Times New Roman" w:hAnsi="Times New Roman"/>
          <w:b/>
          <w:sz w:val="44"/>
          <w:szCs w:val="44"/>
        </w:rPr>
        <w:t>Atlantic Technological University, Sligo</w:t>
      </w:r>
    </w:p>
    <w:p>
      <w:pPr>
        <w:pStyle w:val="Normal"/>
        <w:jc w:val="center"/>
        <w:rPr>
          <w:rFonts w:ascii="Times New Roman" w:hAnsi="Times New Roman" w:cs="Times New Roman"/>
          <w:b/>
          <w:sz w:val="20"/>
        </w:rPr>
      </w:pPr>
      <w:r>
        <w:rPr>
          <w:rFonts w:cs="Times New Roman" w:ascii="Times New Roman" w:hAnsi="Times New Roman"/>
          <w:b/>
          <w:sz w:val="20"/>
        </w:rPr>
      </w:r>
    </w:p>
    <w:p>
      <w:pPr>
        <w:pStyle w:val="Normal"/>
        <w:spacing w:before="5" w:after="160"/>
        <w:jc w:val="center"/>
        <w:rPr>
          <w:rFonts w:ascii="Times New Roman" w:hAnsi="Times New Roman" w:cs="Times New Roman"/>
          <w:b/>
          <w:sz w:val="16"/>
        </w:rPr>
      </w:pPr>
      <w:r>
        <w:rPr/>
        <w:drawing>
          <wp:inline distT="0" distB="0" distL="0" distR="0">
            <wp:extent cx="4834255" cy="2921000"/>
            <wp:effectExtent l="0" t="0" r="0" b="0"/>
            <wp:docPr id="1" name="Obrázok 1156332846" descr="Obrázok, na ktorom je text, vizitka,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156332846" descr="Obrázok, na ktorom je text, vizitka, snímka obrazovky, písmo&#10;&#10;Automaticky generovaný popis"/>
                    <pic:cNvPicPr>
                      <a:picLocks noChangeAspect="1" noChangeArrowheads="1"/>
                    </pic:cNvPicPr>
                  </pic:nvPicPr>
                  <pic:blipFill>
                    <a:blip r:embed="rId2"/>
                    <a:srcRect l="19199" t="24881" r="23946" b="26583"/>
                    <a:stretch>
                      <a:fillRect/>
                    </a:stretch>
                  </pic:blipFill>
                  <pic:spPr bwMode="auto">
                    <a:xfrm>
                      <a:off x="0" y="0"/>
                      <a:ext cx="4834255" cy="2921000"/>
                    </a:xfrm>
                    <a:prstGeom prst="rect">
                      <a:avLst/>
                    </a:prstGeom>
                  </pic:spPr>
                </pic:pic>
              </a:graphicData>
            </a:graphic>
          </wp:inline>
        </w:drawing>
      </w:r>
    </w:p>
    <w:p>
      <w:pPr>
        <w:pStyle w:val="Normal"/>
        <w:jc w:val="center"/>
        <w:rPr>
          <w:rFonts w:ascii="Times New Roman" w:hAnsi="Times New Roman" w:cs="Times New Roman"/>
          <w:b/>
          <w:sz w:val="48"/>
        </w:rPr>
      </w:pPr>
      <w:r>
        <w:rPr>
          <w:rFonts w:cs="Times New Roman" w:ascii="Times New Roman" w:hAnsi="Times New Roman"/>
          <w:b/>
          <w:sz w:val="48"/>
        </w:rPr>
      </w:r>
    </w:p>
    <w:p>
      <w:pPr>
        <w:pStyle w:val="Title"/>
        <w:jc w:val="center"/>
        <w:rPr/>
      </w:pPr>
      <w:r>
        <w:rPr/>
        <w:t>Internet of Things</w:t>
      </w:r>
    </w:p>
    <w:p>
      <w:pPr>
        <w:pStyle w:val="Title"/>
        <w:jc w:val="center"/>
        <w:rPr/>
      </w:pPr>
      <w:r>
        <w:rPr/>
        <w:t>Room Monitoring System</w:t>
      </w:r>
    </w:p>
    <w:p>
      <w:pPr>
        <w:pStyle w:val="Title"/>
        <w:jc w:val="center"/>
        <w:rPr/>
      </w:pPr>
      <w:r>
        <w:rPr/>
      </w:r>
    </w:p>
    <w:p>
      <w:pPr>
        <w:pStyle w:val="SectionName"/>
        <w:rPr/>
      </w:pPr>
      <w:r>
        <w:rPr/>
        <w:t>Team members:</w:t>
      </w:r>
    </w:p>
    <w:p>
      <w:pPr>
        <w:pStyle w:val="SectionName"/>
        <w:rPr>
          <w:b w:val="false"/>
          <w:bCs w:val="false"/>
        </w:rPr>
      </w:pPr>
      <w:r>
        <w:rPr>
          <w:b w:val="false"/>
          <w:bCs w:val="false"/>
        </w:rPr>
        <w:t>Jakub Lukac</w:t>
        <w:tab/>
        <w:tab/>
        <w:t>s00255726@atu.ie</w:t>
      </w:r>
    </w:p>
    <w:p>
      <w:pPr>
        <w:pStyle w:val="SectionName"/>
        <w:rPr>
          <w:b w:val="false"/>
          <w:bCs w:val="false"/>
        </w:rPr>
      </w:pPr>
      <w:r>
        <w:rPr>
          <w:b w:val="false"/>
          <w:bCs w:val="false"/>
        </w:rPr>
        <w:t>Martin Strelec</w:t>
        <w:tab/>
        <w:tab/>
        <w:t>s00256070@atu.ie</w:t>
      </w:r>
    </w:p>
    <w:p>
      <w:pPr>
        <w:pStyle w:val="SectionName"/>
        <w:rPr>
          <w:b w:val="false"/>
          <w:bCs w:val="false"/>
        </w:rPr>
      </w:pPr>
      <w:r>
        <w:rPr>
          <w:b w:val="false"/>
          <w:bCs w:val="false"/>
        </w:rPr>
        <w:t>Alekss Belavskis</w:t>
      </w:r>
      <w:r>
        <w:rPr/>
        <w:tab/>
        <w:tab/>
      </w:r>
      <w:r>
        <w:rPr>
          <w:b w:val="false"/>
          <w:bCs w:val="false"/>
        </w:rPr>
        <w:t>s00253368@atu.ie</w:t>
      </w:r>
    </w:p>
    <w:p>
      <w:pPr>
        <w:pStyle w:val="SectionName"/>
        <w:rPr>
          <w:b w:val="false"/>
          <w:bCs w:val="false"/>
        </w:rPr>
      </w:pPr>
      <w:r>
        <w:rPr>
          <w:b w:val="false"/>
          <w:bCs w:val="false"/>
        </w:rPr>
      </w:r>
    </w:p>
    <w:p>
      <w:pPr>
        <w:pStyle w:val="SectionName"/>
        <w:rPr>
          <w:b w:val="false"/>
          <w:bCs w:val="false"/>
        </w:rPr>
      </w:pPr>
      <w:r>
        <w:rPr/>
        <w:t xml:space="preserve">GitHub link: </w:t>
      </w:r>
      <w:hyperlink r:id="rId3">
        <w:r>
          <w:rPr>
            <w:rStyle w:val="Hyperlink"/>
            <w:b w:val="false"/>
            <w:bCs w:val="false"/>
          </w:rPr>
          <w:t>https://github.com/Jakub-Lukac/Iot_Project</w:t>
        </w:r>
      </w:hyperlink>
    </w:p>
    <w:p>
      <w:pPr>
        <w:pStyle w:val="SectionName"/>
        <w:rPr>
          <w:rStyle w:val="Hyperlink"/>
          <w:b w:val="false"/>
          <w:bCs w:val="false"/>
        </w:rPr>
      </w:pPr>
      <w:r>
        <w:rPr/>
        <w:t xml:space="preserve">Trello link: </w:t>
      </w:r>
      <w:hyperlink r:id="rId4">
        <w:r>
          <w:rPr>
            <w:rStyle w:val="Hyperlink"/>
            <w:b w:val="false"/>
            <w:bCs w:val="false"/>
          </w:rPr>
          <w:t>https://trello.com/b/5Fzlq8Bj/main</w:t>
        </w:r>
      </w:hyperlink>
    </w:p>
    <w:p>
      <w:pPr>
        <w:pStyle w:val="Normal"/>
        <w:rPr>
          <w:rStyle w:val="Hyperlink"/>
          <w:rFonts w:ascii="Times New Roman" w:hAnsi="Times New Roman" w:cs="Times New Roman"/>
          <w:sz w:val="28"/>
          <w:szCs w:val="28"/>
        </w:rPr>
      </w:pPr>
      <w:r>
        <w:rPr>
          <w:rFonts w:cs="Times New Roman" w:ascii="Times New Roman" w:hAnsi="Times New Roman"/>
          <w:sz w:val="28"/>
          <w:szCs w:val="28"/>
        </w:rPr>
      </w:r>
      <w:r>
        <w:br w:type="page"/>
      </w:r>
    </w:p>
    <w:p>
      <w:pPr>
        <w:pStyle w:val="SectionName"/>
        <w:spacing w:before="0" w:after="600"/>
        <w:rPr>
          <w:sz w:val="44"/>
          <w:szCs w:val="44"/>
        </w:rPr>
      </w:pPr>
      <w:r>
        <w:rPr>
          <w:sz w:val="44"/>
          <w:szCs w:val="44"/>
        </w:rPr>
        <w:t>Table of Contents</w:t>
      </w:r>
    </w:p>
    <w:sdt>
      <w:sdtPr>
        <w:docPartObj>
          <w:docPartGallery w:val="Table of Contents"/>
          <w:docPartUnique w:val="true"/>
        </w:docPartObj>
      </w:sdtPr>
      <w:sdtContent>
        <w:p>
          <w:pPr>
            <w:pStyle w:val="TOC1"/>
            <w:tabs>
              <w:tab w:val="clear" w:pos="708"/>
              <w:tab w:val="left" w:pos="480" w:leader="none"/>
              <w:tab w:val="right" w:pos="9062" w:leader="dot"/>
            </w:tabs>
            <w:spacing w:before="360" w:after="100"/>
            <w:rPr/>
          </w:pPr>
          <w:r>
            <w:fldChar w:fldCharType="begin"/>
          </w:r>
          <w:r>
            <w:rPr>
              <w:webHidden/>
              <w:rStyle w:val="IndexLink"/>
              <w:vanish w:val="false"/>
            </w:rPr>
            <w:instrText xml:space="preserve"> TOC \z \o "1-1" \u \h</w:instrText>
          </w:r>
          <w:r>
            <w:rPr>
              <w:webHidden/>
              <w:rStyle w:val="IndexLink"/>
              <w:vanish w:val="false"/>
            </w:rPr>
            <w:fldChar w:fldCharType="separate"/>
          </w:r>
          <w:hyperlink w:anchor="_Toc160893553">
            <w:r>
              <w:rPr>
                <w:webHidden/>
                <w:rStyle w:val="IndexLink"/>
                <w:vanish w:val="false"/>
              </w:rPr>
              <w:t>1.</w:t>
              <w:tab/>
              <w:t>Explaining the Problem</w:t>
            </w:r>
            <w:r>
              <w:rPr>
                <w:webHidden/>
              </w:rPr>
              <w:fldChar w:fldCharType="begin"/>
            </w:r>
            <w:r>
              <w:rPr>
                <w:webHidden/>
              </w:rPr>
              <w:instrText xml:space="preserve">PAGEREF _Toc160893553 \h</w:instrText>
            </w:r>
            <w:r>
              <w:rPr>
                <w:webHidden/>
              </w:rPr>
              <w:fldChar w:fldCharType="separate"/>
            </w:r>
            <w:r>
              <w:rPr>
                <w:rStyle w:val="IndexLink"/>
              </w:rPr>
              <w:tab/>
              <w:t>3</w:t>
            </w:r>
            <w:r>
              <w:rPr>
                <w:webHidden/>
              </w:rPr>
              <w:fldChar w:fldCharType="end"/>
            </w:r>
          </w:hyperlink>
        </w:p>
        <w:p>
          <w:pPr>
            <w:pStyle w:val="TOC1"/>
            <w:tabs>
              <w:tab w:val="clear" w:pos="708"/>
              <w:tab w:val="left" w:pos="480" w:leader="none"/>
              <w:tab w:val="right" w:pos="9062" w:leader="dot"/>
            </w:tabs>
            <w:rPr/>
          </w:pPr>
          <w:hyperlink w:anchor="_Toc160893554">
            <w:r>
              <w:rPr>
                <w:webHidden/>
                <w:rStyle w:val="IndexLink"/>
                <w:vanish w:val="false"/>
              </w:rPr>
              <w:t>2.</w:t>
              <w:tab/>
              <w:t>Summary of Project Solution</w:t>
            </w:r>
            <w:r>
              <w:rPr>
                <w:webHidden/>
              </w:rPr>
              <w:fldChar w:fldCharType="begin"/>
            </w:r>
            <w:r>
              <w:rPr>
                <w:webHidden/>
              </w:rPr>
              <w:instrText xml:space="preserve">PAGEREF _Toc160893554 \h</w:instrText>
            </w:r>
            <w:r>
              <w:rPr>
                <w:webHidden/>
              </w:rPr>
              <w:fldChar w:fldCharType="separate"/>
            </w:r>
            <w:r>
              <w:rPr>
                <w:rStyle w:val="IndexLink"/>
              </w:rPr>
              <w:tab/>
              <w:t>4</w:t>
            </w:r>
            <w:r>
              <w:rPr>
                <w:webHidden/>
              </w:rPr>
              <w:fldChar w:fldCharType="end"/>
            </w:r>
          </w:hyperlink>
        </w:p>
        <w:p>
          <w:pPr>
            <w:pStyle w:val="TOC1"/>
            <w:tabs>
              <w:tab w:val="clear" w:pos="708"/>
              <w:tab w:val="left" w:pos="480" w:leader="none"/>
              <w:tab w:val="right" w:pos="9062" w:leader="dot"/>
            </w:tabs>
            <w:rPr/>
          </w:pPr>
          <w:hyperlink w:anchor="_Toc160893555">
            <w:r>
              <w:rPr>
                <w:webHidden/>
                <w:rStyle w:val="IndexLink"/>
                <w:vanish w:val="false"/>
              </w:rPr>
              <w:t>3.</w:t>
              <w:tab/>
              <w:t>List of Project Requirements</w:t>
            </w:r>
            <w:r>
              <w:rPr>
                <w:webHidden/>
              </w:rPr>
              <w:fldChar w:fldCharType="begin"/>
            </w:r>
            <w:r>
              <w:rPr>
                <w:webHidden/>
              </w:rPr>
              <w:instrText xml:space="preserve">PAGEREF _Toc160893555 \h</w:instrText>
            </w:r>
            <w:r>
              <w:rPr>
                <w:webHidden/>
              </w:rPr>
              <w:fldChar w:fldCharType="separate"/>
            </w:r>
            <w:r>
              <w:rPr>
                <w:rStyle w:val="IndexLink"/>
              </w:rPr>
              <w:tab/>
              <w:t>5</w:t>
            </w:r>
            <w:r>
              <w:rPr>
                <w:webHidden/>
              </w:rPr>
              <w:fldChar w:fldCharType="end"/>
            </w:r>
          </w:hyperlink>
        </w:p>
        <w:p>
          <w:pPr>
            <w:pStyle w:val="TOC1"/>
            <w:tabs>
              <w:tab w:val="clear" w:pos="708"/>
              <w:tab w:val="left" w:pos="480" w:leader="none"/>
              <w:tab w:val="right" w:pos="9062" w:leader="dot"/>
            </w:tabs>
            <w:rPr/>
          </w:pPr>
          <w:hyperlink w:anchor="_Toc160893556">
            <w:r>
              <w:rPr>
                <w:webHidden/>
                <w:rStyle w:val="IndexLink"/>
                <w:vanish w:val="false"/>
              </w:rPr>
              <w:t>4.</w:t>
              <w:tab/>
              <w:t>Initial Design</w:t>
            </w:r>
            <w:r>
              <w:rPr>
                <w:webHidden/>
              </w:rPr>
              <w:fldChar w:fldCharType="begin"/>
            </w:r>
            <w:r>
              <w:rPr>
                <w:webHidden/>
              </w:rPr>
              <w:instrText xml:space="preserve">PAGEREF _Toc160893556 \h</w:instrText>
            </w:r>
            <w:r>
              <w:rPr>
                <w:webHidden/>
              </w:rPr>
              <w:fldChar w:fldCharType="separate"/>
            </w:r>
            <w:r>
              <w:rPr>
                <w:rStyle w:val="IndexLink"/>
              </w:rPr>
              <w:tab/>
              <w:t>6</w:t>
            </w:r>
            <w:r>
              <w:rPr>
                <w:webHidden/>
              </w:rPr>
              <w:fldChar w:fldCharType="end"/>
            </w:r>
          </w:hyperlink>
        </w:p>
        <w:p>
          <w:pPr>
            <w:pStyle w:val="TOC1"/>
            <w:tabs>
              <w:tab w:val="clear" w:pos="708"/>
              <w:tab w:val="left" w:pos="480" w:leader="none"/>
              <w:tab w:val="right" w:pos="9062" w:leader="dot"/>
            </w:tabs>
            <w:rPr/>
          </w:pPr>
          <w:hyperlink w:anchor="_Toc160893557">
            <w:r>
              <w:rPr>
                <w:webHidden/>
                <w:rStyle w:val="IndexLink"/>
                <w:vanish w:val="false"/>
              </w:rPr>
              <w:t>5.</w:t>
              <w:tab/>
              <w:t>Implementation Plan</w:t>
            </w:r>
            <w:r>
              <w:rPr>
                <w:webHidden/>
              </w:rPr>
              <w:fldChar w:fldCharType="begin"/>
            </w:r>
            <w:r>
              <w:rPr>
                <w:webHidden/>
              </w:rPr>
              <w:instrText xml:space="preserve">PAGEREF _Toc160893557 \h</w:instrText>
            </w:r>
            <w:r>
              <w:rPr>
                <w:webHidden/>
              </w:rPr>
              <w:fldChar w:fldCharType="separate"/>
            </w:r>
            <w:r>
              <w:rPr>
                <w:rStyle w:val="IndexLink"/>
              </w:rPr>
              <w:tab/>
              <w:t>8</w:t>
            </w:r>
            <w:r>
              <w:rPr>
                <w:webHidden/>
              </w:rPr>
              <w:fldChar w:fldCharType="end"/>
            </w:r>
          </w:hyperlink>
        </w:p>
        <w:p>
          <w:pPr>
            <w:pStyle w:val="TOC1"/>
            <w:tabs>
              <w:tab w:val="clear" w:pos="708"/>
              <w:tab w:val="left" w:pos="480" w:leader="none"/>
              <w:tab w:val="right" w:pos="9062" w:leader="dot"/>
            </w:tabs>
            <w:rPr/>
          </w:pPr>
          <w:hyperlink w:anchor="_Toc160893558">
            <w:r>
              <w:rPr>
                <w:webHidden/>
                <w:rStyle w:val="IndexLink"/>
                <w:vanish w:val="false"/>
              </w:rPr>
              <w:t>6.</w:t>
              <w:tab/>
              <w:t>Testing approach</w:t>
            </w:r>
            <w:r>
              <w:rPr>
                <w:webHidden/>
              </w:rPr>
              <w:fldChar w:fldCharType="begin"/>
            </w:r>
            <w:r>
              <w:rPr>
                <w:webHidden/>
              </w:rPr>
              <w:instrText xml:space="preserve">PAGEREF _Toc160893558 \h</w:instrText>
            </w:r>
            <w:r>
              <w:rPr>
                <w:webHidden/>
              </w:rPr>
              <w:fldChar w:fldCharType="separate"/>
            </w:r>
            <w:r>
              <w:rPr>
                <w:rStyle w:val="IndexLink"/>
              </w:rPr>
              <w:tab/>
              <w:t>14</w:t>
            </w:r>
            <w:r>
              <w:rPr>
                <w:webHidden/>
              </w:rPr>
              <w:fldChar w:fldCharType="end"/>
            </w:r>
          </w:hyperlink>
        </w:p>
        <w:p>
          <w:pPr>
            <w:pStyle w:val="TOC1"/>
            <w:tabs>
              <w:tab w:val="clear" w:pos="708"/>
              <w:tab w:val="left" w:pos="480" w:leader="none"/>
              <w:tab w:val="right" w:pos="9062" w:leader="dot"/>
            </w:tabs>
            <w:rPr/>
          </w:pPr>
          <w:hyperlink w:anchor="_Toc160893559">
            <w:r>
              <w:rPr>
                <w:webHidden/>
                <w:rStyle w:val="IndexLink"/>
                <w:vanish w:val="false"/>
              </w:rPr>
              <w:t>7.</w:t>
              <w:tab/>
              <w:t>Security Analysis</w:t>
            </w:r>
            <w:r>
              <w:rPr>
                <w:webHidden/>
              </w:rPr>
              <w:fldChar w:fldCharType="begin"/>
            </w:r>
            <w:r>
              <w:rPr>
                <w:webHidden/>
              </w:rPr>
              <w:instrText xml:space="preserve">PAGEREF _Toc160893559 \h</w:instrText>
            </w:r>
            <w:r>
              <w:rPr>
                <w:webHidden/>
              </w:rPr>
              <w:fldChar w:fldCharType="separate"/>
            </w:r>
            <w:r>
              <w:rPr>
                <w:rStyle w:val="IndexLink"/>
              </w:rPr>
              <w:tab/>
              <w:t>15</w:t>
            </w:r>
            <w:r>
              <w:rPr>
                <w:webHidden/>
              </w:rPr>
              <w:fldChar w:fldCharType="end"/>
            </w:r>
          </w:hyperlink>
        </w:p>
        <w:p>
          <w:pPr>
            <w:pStyle w:val="TOC1"/>
            <w:tabs>
              <w:tab w:val="clear" w:pos="708"/>
              <w:tab w:val="left" w:pos="480" w:leader="none"/>
              <w:tab w:val="right" w:pos="9062" w:leader="dot"/>
            </w:tabs>
            <w:rPr/>
          </w:pPr>
          <w:hyperlink w:anchor="_Toc160893560">
            <w:r>
              <w:rPr>
                <w:webHidden/>
                <w:rStyle w:val="IndexLink"/>
                <w:vanish w:val="false"/>
              </w:rPr>
              <w:t>8.</w:t>
              <w:tab/>
              <w:t>Future Improvements</w:t>
            </w:r>
            <w:r>
              <w:rPr>
                <w:webHidden/>
              </w:rPr>
              <w:fldChar w:fldCharType="begin"/>
            </w:r>
            <w:r>
              <w:rPr>
                <w:webHidden/>
              </w:rPr>
              <w:instrText xml:space="preserve">PAGEREF _Toc160893560 \h</w:instrText>
            </w:r>
            <w:r>
              <w:rPr>
                <w:webHidden/>
              </w:rPr>
              <w:fldChar w:fldCharType="separate"/>
            </w:r>
            <w:r>
              <w:rPr>
                <w:rStyle w:val="IndexLink"/>
              </w:rPr>
              <w:tab/>
              <w:t>16</w:t>
            </w:r>
            <w:r>
              <w:rPr>
                <w:webHidden/>
              </w:rPr>
              <w:fldChar w:fldCharType="end"/>
            </w:r>
          </w:hyperlink>
        </w:p>
        <w:p>
          <w:pPr>
            <w:pStyle w:val="TOC1"/>
            <w:tabs>
              <w:tab w:val="clear" w:pos="708"/>
              <w:tab w:val="left" w:pos="480" w:leader="none"/>
              <w:tab w:val="right" w:pos="9062" w:leader="dot"/>
            </w:tabs>
            <w:rPr/>
          </w:pPr>
          <w:hyperlink w:anchor="_Toc160893561">
            <w:r>
              <w:rPr>
                <w:webHidden/>
                <w:rStyle w:val="IndexLink"/>
                <w:vanish w:val="false"/>
              </w:rPr>
              <w:t>9.</w:t>
              <w:tab/>
              <w:t>List of images</w:t>
            </w:r>
            <w:r>
              <w:rPr>
                <w:webHidden/>
              </w:rPr>
              <w:fldChar w:fldCharType="begin"/>
            </w:r>
            <w:r>
              <w:rPr>
                <w:webHidden/>
              </w:rPr>
              <w:instrText xml:space="preserve">PAGEREF _Toc160893561 \h</w:instrText>
            </w:r>
            <w:r>
              <w:rPr>
                <w:webHidden/>
              </w:rPr>
              <w:fldChar w:fldCharType="separate"/>
            </w:r>
            <w:r>
              <w:rPr>
                <w:rStyle w:val="IndexLink"/>
              </w:rPr>
              <w:tab/>
              <w:t>17</w:t>
            </w:r>
            <w:r>
              <w:rPr>
                <w:webHidden/>
              </w:rPr>
              <w:fldChar w:fldCharType="end"/>
            </w:r>
          </w:hyperlink>
        </w:p>
        <w:p>
          <w:pPr>
            <w:pStyle w:val="TOC1"/>
            <w:tabs>
              <w:tab w:val="clear" w:pos="708"/>
              <w:tab w:val="left" w:pos="720" w:leader="none"/>
              <w:tab w:val="right" w:pos="9062" w:leader="dot"/>
            </w:tabs>
            <w:rPr/>
          </w:pPr>
          <w:hyperlink w:anchor="_Toc160893562">
            <w:r>
              <w:rPr>
                <w:webHidden/>
                <w:rStyle w:val="IndexLink"/>
                <w:vanish w:val="false"/>
              </w:rPr>
              <w:t>10.    Reference list</w:t>
            </w:r>
            <w:r>
              <w:rPr>
                <w:webHidden/>
              </w:rPr>
              <w:fldChar w:fldCharType="begin"/>
            </w:r>
            <w:r>
              <w:rPr>
                <w:webHidden/>
              </w:rPr>
              <w:instrText xml:space="preserve">PAGEREF _Toc160893562 \h</w:instrText>
            </w:r>
            <w:r>
              <w:rPr>
                <w:webHidden/>
              </w:rPr>
              <w:fldChar w:fldCharType="separate"/>
            </w:r>
            <w:r>
              <w:rPr>
                <w:rStyle w:val="IndexLink"/>
              </w:rPr>
              <w:tab/>
              <w:t>18</w:t>
            </w:r>
            <w:r>
              <w:rPr>
                <w:webHidden/>
              </w:rPr>
              <w:fldChar w:fldCharType="end"/>
            </w:r>
          </w:hyperlink>
          <w:r>
            <w:rPr>
              <w:rStyle w:val="IndexLink"/>
            </w:rPr>
            <w:fldChar w:fldCharType="end"/>
          </w:r>
        </w:p>
      </w:sdtContent>
    </w:sdt>
    <w:p>
      <w:pPr>
        <w:pStyle w:val="SectionName"/>
        <w:rPr>
          <w:sz w:val="44"/>
          <w:szCs w:val="44"/>
        </w:rPr>
      </w:pPr>
      <w:r>
        <w:rPr>
          <w:sz w:val="44"/>
          <w:szCs w:val="44"/>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before="0" w:after="0"/>
        <w:ind w:hanging="709" w:left="1486"/>
        <w:rPr/>
      </w:pPr>
      <w:bookmarkStart w:id="0" w:name="_Toc160893553"/>
      <w:r>
        <w:rPr/>
        <w:t>Explaining the Problem</w:t>
      </w:r>
      <w:bookmarkEnd w:id="0"/>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bookmarkStart w:id="1" w:name="_Int_dg8ffSIv"/>
      <w:r>
        <w:rPr>
          <w:rFonts w:cs="Times New Roman" w:ascii="Times New Roman" w:hAnsi="Times New Roman"/>
          <w:sz w:val="24"/>
          <w:szCs w:val="24"/>
        </w:rPr>
        <w:t>As university students, our experiences</w:t>
      </w:r>
      <w:bookmarkEnd w:id="1"/>
      <w:r>
        <w:rPr>
          <w:rFonts w:cs="Times New Roman" w:ascii="Times New Roman" w:hAnsi="Times New Roman"/>
          <w:sz w:val="24"/>
          <w:szCs w:val="24"/>
        </w:rPr>
        <w:t xml:space="preserve"> often lead us to living in various places. For example, on university campuses. These accommodations often present unfamiliar problems and challenges. This includes the state and quality of the accommodation, which can affect our health and well-being. It is for this reason we decided to develop a device that allows the students, and most importantly, landlords, to monitor the main aspects that are essential in maintaining quality accommodation. These aspects include the amount of light that enters the room, the overall temperature, and humidity. These aspects can be controlled to prevent mold growth, or other undesirable living conditions.</w:t>
      </w:r>
    </w:p>
    <w:p>
      <w:pPr>
        <w:pStyle w:val="Normal"/>
        <w:jc w:val="both"/>
        <w:rPr>
          <w:rFonts w:ascii="Times New Roman" w:hAnsi="Times New Roman" w:cs="Times New Roman"/>
          <w:sz w:val="24"/>
          <w:szCs w:val="24"/>
        </w:rPr>
      </w:pPr>
      <w:r>
        <w:rPr>
          <w:rFonts w:cs="Times New Roman" w:ascii="Times New Roman" w:hAnsi="Times New Roman"/>
          <w:sz w:val="24"/>
          <w:szCs w:val="24"/>
        </w:rPr>
        <w:tab/>
        <w:t>Due to our firsthand experience in these environments, we know how hard it can be, and how it affects our well-being. In fact, digging deeper, we found out that it is not only us students and landlords that could benefit from this. Elderly people, who are particularly susceptible to substandard living conditions, would also hugely benefit from such a device. We found compelling evidence regarding the impact of cold housing on a sample of elderly people. This article discusses the health and social impacts of living in cold homes for older people in Ireland, highlighting the link between poor housing conditions and adverse health effects, such as respiratory and cardiovascular issues. It also emphasizes the financial strain and social isolation older individuals may face due to the challenges of heating their homes adequately. The research outlines the importance of addressing these issues through interventions, such as improving household energy efficiency, to mitigate the negative health and social consequences of living in cold homes. (</w:t>
      </w:r>
      <w:r>
        <w:rPr>
          <w:rFonts w:cs="Times New Roman" w:ascii="Times New Roman" w:hAnsi="Times New Roman"/>
        </w:rPr>
        <w:t xml:space="preserve"> </w:t>
      </w:r>
      <w:hyperlink r:id="rId5">
        <w:r>
          <w:rPr>
            <w:rStyle w:val="Hyperlink"/>
            <w:rFonts w:cs="Times New Roman" w:ascii="Times New Roman" w:hAnsi="Times New Roman"/>
            <w:color w:themeColor="text1" w:val="000000"/>
            <w:sz w:val="24"/>
            <w:szCs w:val="24"/>
          </w:rPr>
          <w:t>Noëlle</w:t>
        </w:r>
        <w:r>
          <w:rPr>
            <w:rStyle w:val="Hyperlink"/>
            <w:rFonts w:cs="Times New Roman" w:ascii="Times New Roman" w:hAnsi="Times New Roman"/>
            <w:color w:themeColor="text1" w:val="000000"/>
            <w:sz w:val="24"/>
            <w:szCs w:val="24"/>
            <w:u w:val="none"/>
          </w:rPr>
          <w:t> </w:t>
        </w:r>
        <w:r>
          <w:rPr>
            <w:rStyle w:val="Hyperlink"/>
            <w:rFonts w:cs="Times New Roman" w:ascii="Times New Roman" w:hAnsi="Times New Roman"/>
            <w:color w:themeColor="text1" w:val="000000"/>
            <w:sz w:val="24"/>
            <w:szCs w:val="24"/>
          </w:rPr>
          <w:t>Cotter</w:t>
        </w:r>
      </w:hyperlink>
      <w:r>
        <w:rPr>
          <w:rFonts w:cs="Times New Roman" w:ascii="Times New Roman" w:hAnsi="Times New Roman"/>
          <w:color w:themeColor="text1" w:val="000000"/>
          <w:sz w:val="24"/>
          <w:szCs w:val="24"/>
        </w:rPr>
        <w:t xml:space="preserve"> et al</w:t>
      </w:r>
      <w:r>
        <w:rPr>
          <w:rFonts w:cs="Times New Roman" w:ascii="Times New Roman" w:hAnsi="Times New Roman"/>
          <w:sz w:val="24"/>
          <w:szCs w:val="24"/>
        </w:rPr>
        <w:t xml:space="preserve"> 2012)</w:t>
      </w:r>
    </w:p>
    <w:p>
      <w:pPr>
        <w:pStyle w:val="Normal"/>
        <w:jc w:val="both"/>
        <w:rPr>
          <w:rFonts w:ascii="Times New Roman" w:hAnsi="Times New Roman" w:cs="Times New Roman"/>
          <w:sz w:val="24"/>
          <w:szCs w:val="24"/>
        </w:rPr>
      </w:pPr>
      <w:r>
        <w:rPr>
          <w:rFonts w:cs="Times New Roman" w:ascii="Times New Roman" w:hAnsi="Times New Roman"/>
          <w:sz w:val="24"/>
          <w:szCs w:val="24"/>
        </w:rPr>
        <w:tab/>
        <w:t>Not only is this system useful in residential settings, but it can also be useful in monitoring the environments surrounding sensitive electrical equipment, such as servers. These devices are very delicate, and for their unobstructed operation, they need to be in a specific place with specific surrounding conditions. Another article mentioned their use of a similar control system to ours in a server area to enhance the efficiency of their monitoring and security. Their system can provide real-time monitoring and automatic responses to potential hazards in the server room. This solution aims to streamline monitoring tasks, improve security measures, and ensure timely responses to critical events within the server area, ensuring proper functionality. (Ahmad Roihan, Ferry Sudarto, Trengginas Cahyo Putro 2018)</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 w:name="_Toc160893554"/>
      <w:r>
        <w:rPr/>
        <w:t>Summary of Project Solution</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Our project aims to address the lack of environmental monitoring systems in various living spaces, such as university accommodation and elderly homes, that could benefit the wellbeing of its residents. Our room monitoring system will be able to track the temperature, humidity, and light levels of the room it's placed in. </w:t>
      </w:r>
    </w:p>
    <w:p>
      <w:pPr>
        <w:pStyle w:val="Normal"/>
        <w:ind w:firstLine="708"/>
        <w:jc w:val="both"/>
        <w:rPr>
          <w:rFonts w:ascii="Times New Roman" w:hAnsi="Times New Roman" w:eastAsia="Calibri" w:cs="Times New Roman"/>
          <w:sz w:val="24"/>
          <w:szCs w:val="24"/>
        </w:rPr>
      </w:pPr>
      <w:r>
        <w:rPr>
          <w:rFonts w:cs="Times New Roman" w:ascii="Times New Roman" w:hAnsi="Times New Roman"/>
          <w:sz w:val="24"/>
          <w:szCs w:val="24"/>
        </w:rPr>
        <w:t xml:space="preserve">This device will employ a microcontroller such as the Arduino </w:t>
      </w:r>
      <w:r>
        <w:rPr>
          <w:rFonts w:eastAsia="Calibri" w:cs="Times New Roman" w:ascii="Times New Roman" w:hAnsi="Times New Roman"/>
          <w:sz w:val="24"/>
          <w:szCs w:val="24"/>
        </w:rPr>
        <w:t xml:space="preserve">YÚN or the ESP8266, connected to physical sensors that can send information about the environment to the microcontroller. Lastly, it will use a screen to display this information to the user, and a button or touch pad to customize what appears on the display. This screen features an RGB backlight which allows us to change the colour of the display depending on the temperature. This will help those with impaired vision to know the temperature without reading the figures on the display. All of this will be physically encased in a shell which will keep the electronic parts safe from damage and prevent temperament of the device. </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For additional accessibility, we will develop an optional mobile app that will connect to the device and display all the same information available on the display. The mobile app will operate by communicating with an online database, such as Firebase, with which our microcontroller will share its sensor data.</w:t>
      </w:r>
    </w:p>
    <w:p>
      <w:pPr>
        <w:pStyle w:val="Normal"/>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In developing our solution, sustainability and security are both big priorities. Our project resources will be openly available on GitHub, a code sharing platform, which ensures easy collaboration between members. Additionally, as the code is public, it will allow users to have peace of mind knowing that the device isn’t doing anything malicious. It will also allow other developers to contribute code, such as new additions and fixes, to our codebase. We will ensure security of the device and mobile app by encrypting all the information sent between them. Most importantly, we will maintain the device’s security and keep it up to date.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This solution can extend not only to residential housing, but also to sensitive environments like server rooms. Looking ahead, we envision several enhancements to our device. For example, we could implement an additional display to show the forecast, which we would take from the internet. We could also add an air quality sensor to measure carbon dioxide levels, something that could occur from poor ventilation. This could notify the user that they should open a window or otherwise increase ventilation of the room and would benefit their health and well-being.</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3" w:name="_Toc160893555"/>
      <w:r>
        <w:rPr/>
        <w:t>List of Project Requirements</w:t>
      </w:r>
      <w:bookmarkEnd w:id="3"/>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t>Our project had to be designed with following requirements:</w:t>
      </w:r>
    </w:p>
    <w:p>
      <w:pPr>
        <w:pStyle w:val="Normal"/>
        <w:rPr>
          <w:rFonts w:ascii="Times New Roman" w:hAnsi="Times New Roman" w:cs="Times New Roman"/>
          <w:sz w:val="24"/>
          <w:szCs w:val="24"/>
        </w:rPr>
      </w:pPr>
      <w:r>
        <w:rPr>
          <w:rFonts w:cs="Times New Roman" w:ascii="Times New Roman" w:hAnsi="Times New Roman"/>
          <w:sz w:val="24"/>
          <w:szCs w:val="24"/>
        </w:rPr>
        <w:t>The system should:</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temperature.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Measure humidity.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Measure </w:t>
      </w:r>
      <w:del w:id="0" w:author="Unknown Author" w:date="2024-04-26T13:43:00Z">
        <w:r>
          <w:rPr>
            <w:rFonts w:cs="Times New Roman" w:ascii="Times New Roman" w:hAnsi="Times New Roman"/>
            <w:sz w:val="24"/>
            <w:szCs w:val="24"/>
          </w:rPr>
          <w:delText>surrounding light.</w:delText>
        </w:r>
      </w:del>
      <w:ins w:id="1" w:author="Unknown Author" w:date="2024-04-26T13:43:00Z">
        <w:r>
          <w:rPr>
            <w:rFonts w:cs="Times New Roman" w:ascii="Times New Roman" w:hAnsi="Times New Roman"/>
            <w:sz w:val="24"/>
            <w:szCs w:val="24"/>
          </w:rPr>
          <w:t>air quality index.</w:t>
        </w:r>
      </w:ins>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Connect and send data through </w:t>
      </w:r>
      <w:ins w:id="2" w:author="Unknown Author" w:date="2024-04-26T13:44:00Z">
        <w:r>
          <w:rPr>
            <w:rFonts w:cs="Times New Roman" w:ascii="Times New Roman" w:hAnsi="Times New Roman"/>
            <w:sz w:val="24"/>
            <w:szCs w:val="24"/>
          </w:rPr>
          <w:t>any specified w</w:t>
        </w:r>
      </w:ins>
      <w:del w:id="3" w:author="Unknown Author" w:date="2024-04-26T13:44:00Z">
        <w:r>
          <w:rPr>
            <w:rFonts w:cs="Times New Roman" w:ascii="Times New Roman" w:hAnsi="Times New Roman"/>
            <w:sz w:val="24"/>
            <w:szCs w:val="24"/>
          </w:rPr>
          <w:delText>W</w:delText>
        </w:r>
      </w:del>
      <w:r>
        <w:rPr>
          <w:rFonts w:cs="Times New Roman" w:ascii="Times New Roman" w:hAnsi="Times New Roman"/>
          <w:sz w:val="24"/>
          <w:szCs w:val="24"/>
        </w:rPr>
        <w:t>ireless connection (Wi-Fi)</w:t>
      </w:r>
      <w:ins w:id="4" w:author="Unknown Author" w:date="2024-04-26T13:44:00Z">
        <w:r>
          <w:rPr>
            <w:rFonts w:cs="Times New Roman" w:ascii="Times New Roman" w:hAnsi="Times New Roman"/>
            <w:sz w:val="24"/>
            <w:szCs w:val="24"/>
          </w:rPr>
          <w:t>, including eduroam (WPA2 Enterprise)</w:t>
        </w:r>
      </w:ins>
      <w:r>
        <w:rPr>
          <w:rFonts w:cs="Times New Roman" w:ascii="Times New Roman" w:hAnsi="Times New Roman"/>
          <w:sz w:val="24"/>
          <w:szCs w:val="24"/>
        </w:rPr>
        <w: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display located on the front of the console.</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Display current state through mobile application.</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4" w:name="_Toc160893556"/>
      <w:r>
        <w:rPr/>
        <w:t>Initial Design</w:t>
      </w:r>
      <w:bookmarkEnd w:id="4"/>
    </w:p>
    <w:p>
      <w:pPr>
        <w:pStyle w:val="Normal"/>
        <w:jc w:val="both"/>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 xml:space="preserve">The first thing we needed to do was to sketch the initial design of the device. That includes the hardware setup and components used. After this we could start developing the code and sketching the initial design for the housing. </w:t>
      </w:r>
    </w:p>
    <w:p>
      <w:pPr>
        <w:pStyle w:val="Normal"/>
        <w:keepNext w:val="true"/>
        <w:jc w:val="center"/>
        <w:rPr>
          <w:rFonts w:ascii="Times New Roman" w:hAnsi="Times New Roman" w:cs="Times New Roman"/>
        </w:rPr>
      </w:pPr>
      <w:r>
        <w:rPr/>
        <w:drawing>
          <wp:inline distT="0" distB="0" distL="0" distR="0">
            <wp:extent cx="4465320" cy="30575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4465320" cy="3057525"/>
                    </a:xfrm>
                    <a:prstGeom prst="rect">
                      <a:avLst/>
                    </a:prstGeom>
                  </pic:spPr>
                </pic:pic>
              </a:graphicData>
            </a:graphic>
          </wp:inline>
        </w:drawing>
      </w:r>
    </w:p>
    <w:p>
      <w:pPr>
        <w:pStyle w:val="Caption11"/>
        <w:jc w:val="center"/>
        <w:rPr>
          <w:rFonts w:ascii="Times New Roman" w:hAnsi="Times New Roman" w:cs="Times New Roman"/>
        </w:rPr>
      </w:pPr>
      <w:bookmarkStart w:id="5" w:name="_Toc160981258"/>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Initial housing design</w:t>
      </w:r>
      <w:bookmarkEnd w:id="5"/>
    </w:p>
    <w:p>
      <w:pPr>
        <w:pStyle w:val="Normal"/>
        <w:keepNext w:val="true"/>
        <w:jc w:val="center"/>
        <w:rPr>
          <w:rFonts w:ascii="Times New Roman" w:hAnsi="Times New Roman" w:cs="Times New Roman"/>
        </w:rPr>
      </w:pPr>
      <w:r>
        <w:rPr/>
        <w:drawing>
          <wp:inline distT="0" distB="0" distL="0" distR="0">
            <wp:extent cx="3901440" cy="3701415"/>
            <wp:effectExtent l="0" t="0" r="0" b="0"/>
            <wp:docPr id="3" name="Image2" descr="A sketch of a c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ketch of a cable&#10;&#10;Description automatically generated with medium confidence"/>
                    <pic:cNvPicPr>
                      <a:picLocks noChangeAspect="1" noChangeArrowheads="1"/>
                    </pic:cNvPicPr>
                  </pic:nvPicPr>
                  <pic:blipFill>
                    <a:blip r:embed="rId7"/>
                    <a:stretch>
                      <a:fillRect/>
                    </a:stretch>
                  </pic:blipFill>
                  <pic:spPr bwMode="auto">
                    <a:xfrm>
                      <a:off x="0" y="0"/>
                      <a:ext cx="3901440" cy="3701415"/>
                    </a:xfrm>
                    <a:prstGeom prst="rect">
                      <a:avLst/>
                    </a:prstGeom>
                  </pic:spPr>
                </pic:pic>
              </a:graphicData>
            </a:graphic>
          </wp:inline>
        </w:drawing>
      </w:r>
    </w:p>
    <w:p>
      <w:pPr>
        <w:pStyle w:val="Caption11"/>
        <w:jc w:val="center"/>
        <w:rPr>
          <w:rFonts w:ascii="Times New Roman" w:hAnsi="Times New Roman" w:cs="Times New Roman"/>
        </w:rPr>
      </w:pPr>
      <w:bookmarkStart w:id="6" w:name="_Toc160981259"/>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xml:space="preserve"> Dimension sketch for the components</w:t>
      </w:r>
      <w:bookmarkEnd w:id="6"/>
    </w:p>
    <w:p>
      <w:pPr>
        <w:pStyle w:val="Normal"/>
        <w:rPr>
          <w:rFonts w:ascii="Times New Roman" w:hAnsi="Times New Roman" w:cs="Times New Roman"/>
          <w:i/>
          <w:i/>
          <w:iCs/>
          <w:color w:themeColor="text2" w:val="44546A"/>
          <w:sz w:val="18"/>
          <w:szCs w:val="18"/>
        </w:rPr>
      </w:pPr>
      <w:r>
        <w:rPr>
          <w:rFonts w:cs="Times New Roman" w:ascii="Times New Roman" w:hAnsi="Times New Roman"/>
          <w:i/>
          <w:iCs/>
          <w:color w:themeColor="text2" w:val="44546A"/>
          <w:sz w:val="18"/>
          <w:szCs w:val="18"/>
        </w:rPr>
      </w:r>
      <w:r>
        <w:br w:type="page"/>
      </w:r>
    </w:p>
    <w:p>
      <w:pPr>
        <w:pStyle w:val="Caption11"/>
        <w:spacing w:before="0" w:after="200"/>
        <w:jc w:val="center"/>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As an initial sketch of app design, we made a low fidelity design of our app. It was then later used to form the final look of the app.</w:t>
      </w:r>
    </w:p>
    <w:p>
      <w:pPr>
        <w:pStyle w:val="Normal"/>
        <w:keepNext w:val="true"/>
        <w:jc w:val="center"/>
        <w:rPr>
          <w:rFonts w:ascii="Times New Roman" w:hAnsi="Times New Roman" w:cs="Times New Roman"/>
        </w:rPr>
      </w:pPr>
      <w:r>
        <w:rPr/>
        <mc:AlternateContent>
          <mc:Choice Requires="wps">
            <w:drawing>
              <wp:inline distT="0" distB="0" distL="0" distR="0" wp14:anchorId="48BB41E6">
                <wp:extent cx="2729865" cy="2046605"/>
                <wp:effectExtent l="0" t="341630" r="0" b="343535"/>
                <wp:docPr id="4" name="Picture 3"/>
                <a:graphic xmlns:a="http://schemas.openxmlformats.org/drawingml/2006/main">
                  <a:graphicData uri="http://schemas.openxmlformats.org/drawingml/2006/picture">
                    <pic:pic xmlns:pic="http://schemas.openxmlformats.org/drawingml/2006/picture">
                      <pic:nvPicPr>
                        <pic:cNvPr id="5" name="Picture 3" descr=""/>
                        <pic:cNvPicPr/>
                      </pic:nvPicPr>
                      <pic:blipFill>
                        <a:blip r:embed="rId8"/>
                        <a:stretch/>
                      </pic:blipFill>
                      <pic:spPr>
                        <a:xfrm rot="5400000">
                          <a:off x="0" y="0"/>
                          <a:ext cx="2729880" cy="2046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26.85pt;margin-top:-188.25pt;width:214.9pt;height:161.1pt;mso-wrap-style:none;v-text-anchor:middle;rotation:90;mso-position-vertical:top" wp14:anchorId="48BB41E6" type="_x0000_t75">
                <v:imagedata r:id="rId9" o:detectmouseclick="t"/>
                <v:stroke color="#3465a4" joinstyle="round" endcap="flat"/>
                <w10:wrap type="square"/>
              </v:shape>
            </w:pict>
          </mc:Fallback>
        </mc:AlternateContent>
      </w:r>
    </w:p>
    <w:p>
      <w:pPr>
        <w:pStyle w:val="Caption11"/>
        <w:jc w:val="center"/>
        <w:rPr>
          <w:rFonts w:ascii="Times New Roman" w:hAnsi="Times New Roman" w:cs="Times New Roman"/>
        </w:rPr>
      </w:pPr>
      <w:bookmarkStart w:id="7" w:name="_Toc160981260"/>
      <w:r>
        <w:rPr>
          <w:rFonts w:cs="Times New Roman" w:ascii="Times New Roman" w:hAnsi="Times New Roman"/>
        </w:rPr>
        <w:t xml:space="preserve">Picture </w:t>
      </w:r>
      <w:r>
        <w:rPr>
          <w:rFonts w:cs="Times New Roman" w:ascii="Times New Roman" w:hAnsi="Times New Roman"/>
        </w:rPr>
        <w:fldChar w:fldCharType="begin"/>
      </w:r>
      <w:r>
        <w:rPr>
          <w:rFonts w:cs="Times New Roman" w:ascii="Times New Roman" w:hAnsi="Times New Roman"/>
        </w:rPr>
        <w:instrText xml:space="preserve"> SEQ Picture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xml:space="preserve"> Low Fidelity Design for mobile app</w:t>
      </w:r>
      <w:bookmarkEnd w:id="7"/>
    </w:p>
    <w:p>
      <w:pPr>
        <w:pStyle w:val="Normal"/>
        <w:ind w:firstLine="708"/>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0">
            <wp:simplePos x="0" y="0"/>
            <wp:positionH relativeFrom="margin">
              <wp:posOffset>2998470</wp:posOffset>
            </wp:positionH>
            <wp:positionV relativeFrom="margin">
              <wp:posOffset>5100955</wp:posOffset>
            </wp:positionV>
            <wp:extent cx="2620010" cy="2070735"/>
            <wp:effectExtent l="0" t="0" r="0" b="0"/>
            <wp:wrapSquare wrapText="bothSides"/>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0"/>
                    <a:stretch>
                      <a:fillRect/>
                    </a:stretch>
                  </pic:blipFill>
                  <pic:spPr bwMode="auto">
                    <a:xfrm>
                      <a:off x="0" y="0"/>
                      <a:ext cx="2620010" cy="2070735"/>
                    </a:xfrm>
                    <a:prstGeom prst="rect">
                      <a:avLst/>
                    </a:prstGeom>
                  </pic:spPr>
                </pic:pic>
              </a:graphicData>
            </a:graphic>
          </wp:anchor>
        </w:drawing>
        <w:t>We decided to use the code provided by Blynk to process our sensor data. In case of insufficient processing power and limited memory provided by the Arduino YÚN used as a main component in our project we thought of another approach eliminating these factors. We discovered that we could use a different controller board called ESP</w:t>
      </w:r>
      <w:ins w:id="5" w:author="Unknown Author" w:date="2024-04-26T13:45:00Z">
        <w:r>
          <w:rPr>
            <w:rFonts w:cs="Times New Roman" w:ascii="Times New Roman" w:hAnsi="Times New Roman"/>
          </w:rPr>
          <w:t>32</w:t>
        </w:r>
      </w:ins>
      <w:del w:id="6" w:author="Unknown Author" w:date="2024-04-26T13:45:00Z">
        <w:r>
          <w:rPr>
            <w:rFonts w:cs="Times New Roman" w:ascii="Times New Roman" w:hAnsi="Times New Roman"/>
          </w:rPr>
          <w:delText>8266</w:delText>
        </w:r>
      </w:del>
      <w:r>
        <w:rPr>
          <w:rFonts w:cs="Times New Roman" w:ascii="Times New Roman" w:hAnsi="Times New Roman"/>
        </w:rPr>
        <w:t xml:space="preserve"> with Firebase database to store real time data thanks to Firebase API. The ESP</w:t>
      </w:r>
      <w:ins w:id="7" w:author="Unknown Author" w:date="2024-04-26T13:45:00Z">
        <w:r>
          <w:rPr>
            <w:rFonts w:cs="Times New Roman" w:ascii="Times New Roman" w:hAnsi="Times New Roman"/>
          </w:rPr>
          <w:t>32</w:t>
        </w:r>
      </w:ins>
      <w:del w:id="8" w:author="Unknown Author" w:date="2024-04-26T13:45:00Z">
        <w:r>
          <w:rPr>
            <w:rFonts w:cs="Times New Roman" w:ascii="Times New Roman" w:hAnsi="Times New Roman"/>
          </w:rPr>
          <w:delText>8266</w:delText>
        </w:r>
      </w:del>
      <w:r>
        <w:rPr>
          <w:rFonts w:cs="Times New Roman" w:ascii="Times New Roman" w:hAnsi="Times New Roman"/>
        </w:rPr>
        <w:t xml:space="preserve"> was chosen instead of the Arduino YÚN because it has better support, and it is more suitable for our application. </w:t>
      </w:r>
      <w:r>
        <mc:AlternateContent>
          <mc:Choice Requires="wps">
            <w:drawing>
              <wp:anchor behindDoc="0" distT="0" distB="635" distL="114300" distR="114300" simplePos="0" locked="0" layoutInCell="0" allowOverlap="1" relativeHeight="12">
                <wp:simplePos x="0" y="0"/>
                <wp:positionH relativeFrom="column">
                  <wp:posOffset>635</wp:posOffset>
                </wp:positionH>
                <wp:positionV relativeFrom="paragraph">
                  <wp:posOffset>3371215</wp:posOffset>
                </wp:positionV>
                <wp:extent cx="2849880" cy="139700"/>
                <wp:effectExtent l="0" t="0" r="0" b="0"/>
                <wp:wrapSquare wrapText="bothSides"/>
                <wp:docPr id="7" name="Frame1"/>
                <a:graphic xmlns:a="http://schemas.openxmlformats.org/drawingml/2006/main">
                  <a:graphicData uri="http://schemas.microsoft.com/office/word/2010/wordprocessingShape">
                    <wps:wsp>
                      <wps:cNvSpPr txBox="1"/>
                      <wps:spPr>
                        <a:xfrm>
                          <a:off x="0" y="0"/>
                          <a:ext cx="2849880" cy="139700"/>
                        </a:xfrm>
                        <a:prstGeom prst="rect"/>
                        <a:solidFill>
                          <a:srgbClr val="FFFFFF"/>
                        </a:solidFill>
                      </wps:spPr>
                      <wps:txbx>
                        <w:txbxContent>
                          <w:p>
                            <w:pPr>
                              <w:pStyle w:val="Caption11"/>
                              <w:spacing w:before="0" w:after="200"/>
                              <w:jc w:val="center"/>
                              <w:rPr>
                                <w:sz w:val="22"/>
                                <w:szCs w:val="22"/>
                              </w:rPr>
                            </w:pPr>
                            <w:bookmarkStart w:id="8"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8"/>
                          </w:p>
                        </w:txbxContent>
                      </wps:txbx>
                      <wps:bodyPr anchor="t" lIns="0" tIns="0" rIns="0" bIns="0">
                        <a:noAutofit/>
                      </wps:bodyPr>
                    </wps:wsp>
                  </a:graphicData>
                </a:graphic>
              </wp:anchor>
            </w:drawing>
          </mc:Choice>
          <mc:Fallback>
            <w:pict>
              <v:rect fillcolor="#FFFFFF" stroked="f" strokeweight="0pt" style="position:absolute;rotation:-0;width:224.4pt;height:11pt;mso-wrap-distance-left:9pt;mso-wrap-distance-right:9pt;mso-wrap-distance-top:0pt;mso-wrap-distance-bottom:0.05pt;margin-top:265.45pt;mso-position-vertical-relative:text;margin-left:0.05pt;mso-position-horizontal-relative:text">
                <v:textbox inset="0in,0in,0in,0in">
                  <w:txbxContent>
                    <w:p>
                      <w:pPr>
                        <w:pStyle w:val="Caption11"/>
                        <w:spacing w:before="0" w:after="200"/>
                        <w:jc w:val="center"/>
                        <w:rPr>
                          <w:sz w:val="22"/>
                          <w:szCs w:val="22"/>
                        </w:rPr>
                      </w:pPr>
                      <w:bookmarkStart w:id="9" w:name="_Toc160981262"/>
                      <w:r>
                        <w:rPr/>
                        <w:t xml:space="preserve">Picture </w:t>
                      </w:r>
                      <w:r>
                        <w:rPr/>
                        <w:fldChar w:fldCharType="begin"/>
                      </w:r>
                      <w:r>
                        <w:rPr/>
                        <w:instrText xml:space="preserve"> SEQ Picture \* ARABIC </w:instrText>
                      </w:r>
                      <w:r>
                        <w:rPr/>
                        <w:fldChar w:fldCharType="separate"/>
                      </w:r>
                      <w:r>
                        <w:rPr/>
                        <w:t>4</w:t>
                      </w:r>
                      <w:r>
                        <w:rPr/>
                        <w:fldChar w:fldCharType="end"/>
                      </w:r>
                      <w:r>
                        <w:rPr/>
                        <w:t xml:space="preserve"> Wiring diagram 2</w:t>
                      </w:r>
                      <w:bookmarkEnd w:id="9"/>
                    </w:p>
                  </w:txbxContent>
                </v:textbox>
                <w10:wrap type="square"/>
              </v:rect>
            </w:pict>
          </mc:Fallback>
        </mc:AlternateContent>
      </w:r>
      <w:r>
        <mc:AlternateContent>
          <mc:Choice Requires="wps">
            <w:drawing>
              <wp:anchor behindDoc="0" distT="0" distB="635" distL="114300" distR="114300" simplePos="0" locked="0" layoutInCell="0" allowOverlap="1" relativeHeight="13">
                <wp:simplePos x="0" y="0"/>
                <wp:positionH relativeFrom="column">
                  <wp:posOffset>3131820</wp:posOffset>
                </wp:positionH>
                <wp:positionV relativeFrom="paragraph">
                  <wp:posOffset>3386455</wp:posOffset>
                </wp:positionV>
                <wp:extent cx="2620010" cy="139700"/>
                <wp:effectExtent l="0" t="0" r="0" b="0"/>
                <wp:wrapSquare wrapText="bothSides"/>
                <wp:docPr id="8" name="Frame2"/>
                <a:graphic xmlns:a="http://schemas.openxmlformats.org/drawingml/2006/main">
                  <a:graphicData uri="http://schemas.microsoft.com/office/word/2010/wordprocessingShape">
                    <wps:wsp>
                      <wps:cNvSpPr txBox="1"/>
                      <wps:spPr>
                        <a:xfrm>
                          <a:off x="0" y="0"/>
                          <a:ext cx="2620010" cy="139700"/>
                        </a:xfrm>
                        <a:prstGeom prst="rect"/>
                        <a:solidFill>
                          <a:srgbClr val="FFFFFF"/>
                        </a:solidFill>
                      </wps:spPr>
                      <wps:txbx>
                        <w:txbxContent>
                          <w:p>
                            <w:pPr>
                              <w:pStyle w:val="Caption11"/>
                              <w:spacing w:before="0" w:after="200"/>
                              <w:jc w:val="center"/>
                              <w:rPr>
                                <w:sz w:val="22"/>
                                <w:szCs w:val="22"/>
                              </w:rPr>
                            </w:pPr>
                            <w:bookmarkStart w:id="10"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0"/>
                          </w:p>
                        </w:txbxContent>
                      </wps:txbx>
                      <wps:bodyPr anchor="t" lIns="0" tIns="0" rIns="0" bIns="0">
                        <a:noAutofit/>
                      </wps:bodyPr>
                    </wps:wsp>
                  </a:graphicData>
                </a:graphic>
              </wp:anchor>
            </w:drawing>
          </mc:Choice>
          <mc:Fallback>
            <w:pict>
              <v:rect fillcolor="#FFFFFF" stroked="f" strokeweight="0pt" style="position:absolute;rotation:-0;width:206.3pt;height:11pt;mso-wrap-distance-left:9pt;mso-wrap-distance-right:9pt;mso-wrap-distance-top:0pt;mso-wrap-distance-bottom:0.05pt;margin-top:266.65pt;mso-position-vertical-relative:text;margin-left:246.6pt;mso-position-horizontal-relative:text">
                <v:textbox inset="0in,0in,0in,0in">
                  <w:txbxContent>
                    <w:p>
                      <w:pPr>
                        <w:pStyle w:val="Caption11"/>
                        <w:spacing w:before="0" w:after="200"/>
                        <w:jc w:val="center"/>
                        <w:rPr>
                          <w:sz w:val="22"/>
                          <w:szCs w:val="22"/>
                        </w:rPr>
                      </w:pPr>
                      <w:bookmarkStart w:id="11" w:name="_Toc160981261"/>
                      <w:r>
                        <w:rPr/>
                        <w:t xml:space="preserve">Picture </w:t>
                      </w:r>
                      <w:r>
                        <w:rPr/>
                        <w:fldChar w:fldCharType="begin"/>
                      </w:r>
                      <w:r>
                        <w:rPr/>
                        <w:instrText xml:space="preserve"> SEQ Picture \* ARABIC </w:instrText>
                      </w:r>
                      <w:r>
                        <w:rPr/>
                        <w:fldChar w:fldCharType="separate"/>
                      </w:r>
                      <w:r>
                        <w:rPr/>
                        <w:t>5</w:t>
                      </w:r>
                      <w:r>
                        <w:rPr/>
                        <w:fldChar w:fldCharType="end"/>
                      </w:r>
                      <w:r>
                        <w:rPr/>
                        <w:t xml:space="preserve"> Wiring diagram 1</w:t>
                      </w:r>
                      <w:bookmarkEnd w:id="11"/>
                    </w:p>
                  </w:txbxContent>
                </v:textbox>
                <w10:wrap type="square"/>
              </v:rect>
            </w:pict>
          </mc:Fallback>
        </mc:AlternateContent>
      </w:r>
    </w:p>
    <w:p>
      <w:pPr>
        <w:pStyle w:val="Normal"/>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1">
            <wp:simplePos x="0" y="0"/>
            <wp:positionH relativeFrom="margin">
              <wp:posOffset>-38100</wp:posOffset>
            </wp:positionH>
            <wp:positionV relativeFrom="margin">
              <wp:posOffset>5105400</wp:posOffset>
            </wp:positionV>
            <wp:extent cx="2849880" cy="2057400"/>
            <wp:effectExtent l="0" t="0" r="0" b="0"/>
            <wp:wrapSquare wrapText="bothSides"/>
            <wp:docPr id="9" name="Picture 6" descr="A computer screen showing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omputer screen showing a circuit board&#10;&#10;Description automatically generated"/>
                    <pic:cNvPicPr>
                      <a:picLocks noChangeAspect="1" noChangeArrowheads="1"/>
                    </pic:cNvPicPr>
                  </pic:nvPicPr>
                  <pic:blipFill>
                    <a:blip r:embed="rId11"/>
                    <a:stretch>
                      <a:fillRect/>
                    </a:stretch>
                  </pic:blipFill>
                  <pic:spPr bwMode="auto">
                    <a:xfrm>
                      <a:off x="0" y="0"/>
                      <a:ext cx="2849880" cy="2057400"/>
                    </a:xfrm>
                    <a:prstGeom prst="rect">
                      <a:avLst/>
                    </a:prstGeom>
                  </pic:spPr>
                </pic:pic>
              </a:graphicData>
            </a:graphic>
          </wp:anchor>
        </w:drawing>
      </w:r>
    </w:p>
    <w:p>
      <w:pPr>
        <w:pStyle w:val="Normal"/>
        <w:ind w:firstLine="708"/>
        <w:jc w:val="both"/>
        <w:rPr>
          <w:rFonts w:ascii="Times New Roman" w:hAnsi="Times New Roman" w:cs="Times New Roman"/>
        </w:rPr>
      </w:pPr>
      <w:r>
        <w:rPr>
          <w:rFonts w:cs="Times New Roman" w:ascii="Times New Roman" w:hAnsi="Times New Roman"/>
        </w:rPr>
        <w:t>In the event of using the ESP</w:t>
      </w:r>
      <w:ins w:id="9" w:author="Unknown Author" w:date="2024-04-26T13:45:00Z">
        <w:r>
          <w:rPr>
            <w:rFonts w:cs="Times New Roman" w:ascii="Times New Roman" w:hAnsi="Times New Roman"/>
          </w:rPr>
          <w:t xml:space="preserve">32 </w:t>
        </w:r>
      </w:ins>
      <w:del w:id="10" w:author="Unknown Author" w:date="2024-04-26T13:45:00Z">
        <w:r>
          <w:rPr>
            <w:rFonts w:cs="Times New Roman" w:ascii="Times New Roman" w:hAnsi="Times New Roman"/>
          </w:rPr>
          <w:delText xml:space="preserve">8266 </w:delText>
        </w:r>
      </w:del>
      <w:r>
        <w:rPr>
          <w:rFonts w:cs="Times New Roman" w:ascii="Times New Roman" w:hAnsi="Times New Roman"/>
        </w:rPr>
        <w:t>controller we had two options. Either use the first proposed Blynk app and its code to maintain the controller code ran on the ESP</w:t>
      </w:r>
      <w:ins w:id="11" w:author="Unknown Author" w:date="2024-04-26T13:45:00Z">
        <w:r>
          <w:rPr>
            <w:rFonts w:cs="Times New Roman" w:ascii="Times New Roman" w:hAnsi="Times New Roman"/>
          </w:rPr>
          <w:t>32</w:t>
        </w:r>
      </w:ins>
      <w:del w:id="12" w:author="Unknown Author" w:date="2024-04-26T13:45:00Z">
        <w:r>
          <w:rPr>
            <w:rFonts w:cs="Times New Roman" w:ascii="Times New Roman" w:hAnsi="Times New Roman"/>
          </w:rPr>
          <w:delText>8266</w:delText>
        </w:r>
      </w:del>
      <w:r>
        <w:rPr>
          <w:rFonts w:cs="Times New Roman" w:ascii="Times New Roman" w:hAnsi="Times New Roman"/>
        </w:rPr>
        <w:t xml:space="preserve"> and the mobile app. Or we could develop a new mobile application using Flutter framework for both iOS and Android system with Firebase real-time database and Firebase API which overall has great compatibility with Flutter.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12" w:name="_Toc160893557"/>
      <w:r>
        <w:rPr/>
        <w:t>Implementation Plan</w:t>
      </w:r>
      <w:bookmarkEnd w:id="12"/>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realize this idea of a project we needed a couple of things. First was the hardware and all the parts necessary for basic functionality of the system. That includes the following list of parts that contain both viable options described in the Initial Design section.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rFonts w:ascii="Times New Roman" w:hAnsi="Times New Roman" w:cs="Times New Roman"/>
        </w:rPr>
      </w:pPr>
      <w:r>
        <w:rPr>
          <w:rFonts w:cs="Times New Roman" w:ascii="Times New Roman" w:hAnsi="Times New Roman"/>
        </w:rPr>
        <w:t>Option A</w:t>
      </w:r>
    </w:p>
    <w:p>
      <w:pPr>
        <w:pStyle w:val="ListParagraph"/>
        <w:numPr>
          <w:ilvl w:val="0"/>
          <w:numId w:val="4"/>
        </w:numPr>
        <w:rPr>
          <w:rFonts w:ascii="Times New Roman" w:hAnsi="Times New Roman" w:cs="Times New Roman"/>
        </w:rPr>
      </w:pPr>
      <w:r>
        <w:rPr>
          <w:rFonts w:cs="Times New Roman" w:ascii="Times New Roman" w:hAnsi="Times New Roman"/>
        </w:rPr>
        <w:t>Arduino YÚN</w:t>
      </w:r>
    </w:p>
    <w:p>
      <w:pPr>
        <w:pStyle w:val="ListParagraph"/>
        <w:numPr>
          <w:ilvl w:val="0"/>
          <w:numId w:val="4"/>
        </w:numPr>
        <w:rPr>
          <w:rFonts w:ascii="Times New Roman" w:hAnsi="Times New Roman" w:cs="Times New Roman"/>
        </w:rPr>
      </w:pPr>
      <w:r>
        <w:rPr>
          <w:rFonts w:cs="Times New Roman" w:ascii="Times New Roman" w:hAnsi="Times New Roman"/>
        </w:rPr>
        <w:t>Arduino YÚN shield (provided from Grove kit v3.1)</w:t>
      </w:r>
    </w:p>
    <w:p>
      <w:pPr>
        <w:pStyle w:val="ListParagraph"/>
        <w:numPr>
          <w:ilvl w:val="0"/>
          <w:numId w:val="4"/>
        </w:numPr>
        <w:rPr>
          <w:rFonts w:ascii="Times New Roman" w:hAnsi="Times New Roman" w:cs="Times New Roman"/>
        </w:rPr>
      </w:pPr>
      <w:r>
        <w:rPr>
          <w:rFonts w:cs="Times New Roman" w:ascii="Times New Roman" w:hAnsi="Times New Roman"/>
        </w:rPr>
        <w:t>LCD screen (provided from Grove kit v3.1)</w:t>
      </w:r>
    </w:p>
    <w:p>
      <w:pPr>
        <w:pStyle w:val="ListParagraph"/>
        <w:numPr>
          <w:ilvl w:val="0"/>
          <w:numId w:val="4"/>
        </w:numPr>
        <w:rPr>
          <w:rFonts w:ascii="Times New Roman" w:hAnsi="Times New Roman" w:cs="Times New Roman"/>
        </w:rPr>
      </w:pPr>
      <w:del w:id="13" w:author="Unknown Author" w:date="2024-04-26T13:46:00Z">
        <w:r>
          <w:rPr>
            <w:rFonts w:cs="Times New Roman" w:ascii="Times New Roman" w:hAnsi="Times New Roman"/>
          </w:rPr>
          <w:delText xml:space="preserve">Touch sensor </w:delText>
        </w:r>
      </w:del>
      <w:ins w:id="14" w:author="Unknown Author" w:date="2024-04-26T13:46:00Z">
        <w:r>
          <w:rPr>
            <w:rFonts w:cs="Times New Roman" w:ascii="Times New Roman" w:hAnsi="Times New Roman"/>
          </w:rPr>
          <w:t xml:space="preserve">Generic button </w:t>
        </w:r>
      </w:ins>
      <w:r>
        <w:rPr>
          <w:rFonts w:cs="Times New Roman" w:ascii="Times New Roman" w:hAnsi="Times New Roman"/>
        </w:rPr>
        <w:t>(provided from Grove kit v3.1)</w:t>
      </w:r>
    </w:p>
    <w:p>
      <w:pPr>
        <w:pStyle w:val="ListParagraph"/>
        <w:numPr>
          <w:ilvl w:val="0"/>
          <w:numId w:val="4"/>
        </w:numPr>
        <w:rPr>
          <w:rFonts w:ascii="Times New Roman" w:hAnsi="Times New Roman" w:cs="Times New Roman"/>
        </w:rPr>
      </w:pPr>
      <w:del w:id="15" w:author="Unknown Author" w:date="2024-04-26T13:46:00Z">
        <w:r>
          <w:rPr>
            <w:rFonts w:cs="Times New Roman" w:ascii="Times New Roman" w:hAnsi="Times New Roman"/>
          </w:rPr>
          <w:delText>Light</w:delText>
        </w:r>
      </w:del>
      <w:ins w:id="16" w:author="Unknown Author" w:date="2024-04-26T13:46:00Z">
        <w:r>
          <w:rPr>
            <w:rFonts w:cs="Times New Roman" w:ascii="Times New Roman" w:hAnsi="Times New Roman"/>
          </w:rPr>
          <w:t>Air quality</w:t>
        </w:r>
      </w:ins>
      <w:r>
        <w:rPr>
          <w:rFonts w:cs="Times New Roman" w:ascii="Times New Roman" w:hAnsi="Times New Roman"/>
        </w:rPr>
        <w:t xml:space="preserve"> sensor (provided from Grove kit v3.1)</w:t>
      </w:r>
    </w:p>
    <w:p>
      <w:pPr>
        <w:pStyle w:val="ListParagraph"/>
        <w:numPr>
          <w:ilvl w:val="0"/>
          <w:numId w:val="4"/>
        </w:numPr>
        <w:rPr>
          <w:rFonts w:ascii="Times New Roman" w:hAnsi="Times New Roman" w:cs="Times New Roman"/>
        </w:rPr>
      </w:pPr>
      <w:r>
        <w:rPr>
          <w:rFonts w:cs="Times New Roman" w:ascii="Times New Roman" w:hAnsi="Times New Roman"/>
        </w:rPr>
        <w:t>Temperature sensor (provided from Grove kit v3.1)</w:t>
      </w:r>
    </w:p>
    <w:p>
      <w:pPr>
        <w:pStyle w:val="ListParagraph"/>
        <w:numPr>
          <w:ilvl w:val="0"/>
          <w:numId w:val="4"/>
        </w:numPr>
        <w:rPr>
          <w:rFonts w:ascii="Times New Roman" w:hAnsi="Times New Roman" w:cs="Times New Roman"/>
          <w:del w:id="17" w:author="Unknown Author" w:date="2024-04-26T13:46:00Z"/>
        </w:rPr>
      </w:pPr>
      <w:r>
        <w:rPr>
          <w:rFonts w:cs="Times New Roman" w:ascii="Times New Roman" w:hAnsi="Times New Roman"/>
        </w:rPr>
        <w:t>JST cables for connecting all the components (provided from Grove kit v3.1)</w:t>
      </w:r>
    </w:p>
    <w:p>
      <w:pPr>
        <w:pStyle w:val="ListParagrap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Option B</w:t>
      </w:r>
    </w:p>
    <w:p>
      <w:pPr>
        <w:pStyle w:val="ListParagraph"/>
        <w:numPr>
          <w:ilvl w:val="0"/>
          <w:numId w:val="5"/>
        </w:numPr>
        <w:rPr>
          <w:rFonts w:ascii="Times New Roman" w:hAnsi="Times New Roman" w:cs="Times New Roman"/>
        </w:rPr>
      </w:pPr>
      <w:r>
        <w:rPr>
          <w:rFonts w:cs="Times New Roman" w:ascii="Times New Roman" w:hAnsi="Times New Roman"/>
        </w:rPr>
        <w:t>ESP</w:t>
      </w:r>
      <w:ins w:id="18" w:author="Unknown Author" w:date="2024-04-26T13:45:00Z">
        <w:r>
          <w:rPr>
            <w:rFonts w:cs="Times New Roman" w:ascii="Times New Roman" w:hAnsi="Times New Roman"/>
          </w:rPr>
          <w:t>32</w:t>
        </w:r>
      </w:ins>
      <w:del w:id="19" w:author="Unknown Author" w:date="2024-04-26T13:45:00Z">
        <w:r>
          <w:rPr>
            <w:rFonts w:cs="Times New Roman" w:ascii="Times New Roman" w:hAnsi="Times New Roman"/>
          </w:rPr>
          <w:delText>8266</w:delText>
        </w:r>
      </w:del>
    </w:p>
    <w:p>
      <w:pPr>
        <w:pStyle w:val="ListParagraph"/>
        <w:numPr>
          <w:ilvl w:val="0"/>
          <w:numId w:val="5"/>
        </w:numPr>
        <w:rPr>
          <w:rFonts w:ascii="Times New Roman" w:hAnsi="Times New Roman" w:cs="Times New Roman"/>
        </w:rPr>
      </w:pPr>
      <w:r>
        <w:rPr>
          <w:rFonts w:cs="Times New Roman" w:ascii="Times New Roman" w:hAnsi="Times New Roman"/>
        </w:rPr>
        <w:t>LCD screen (provided from Grove kit v3.1)</w:t>
      </w:r>
    </w:p>
    <w:p>
      <w:pPr>
        <w:pStyle w:val="ListParagraph"/>
        <w:numPr>
          <w:ilvl w:val="0"/>
          <w:numId w:val="5"/>
        </w:numPr>
        <w:rPr>
          <w:rFonts w:ascii="Times New Roman" w:hAnsi="Times New Roman" w:cs="Times New Roman"/>
        </w:rPr>
      </w:pPr>
      <w:del w:id="20" w:author="Unknown Author" w:date="2024-04-26T13:46:00Z">
        <w:r>
          <w:rPr>
            <w:rFonts w:cs="Times New Roman" w:ascii="Times New Roman" w:hAnsi="Times New Roman"/>
          </w:rPr>
          <w:delText>Touch sensor</w:delText>
        </w:r>
      </w:del>
      <w:ins w:id="21" w:author="Unknown Author" w:date="2024-04-26T13:46:00Z">
        <w:r>
          <w:rPr>
            <w:rFonts w:cs="Times New Roman" w:ascii="Times New Roman" w:hAnsi="Times New Roman"/>
          </w:rPr>
          <w:t>Generic button</w:t>
        </w:r>
      </w:ins>
      <w:r>
        <w:rPr>
          <w:rFonts w:cs="Times New Roman" w:ascii="Times New Roman" w:hAnsi="Times New Roman"/>
        </w:rPr>
        <w:t xml:space="preserve"> (provided from Grove kit v3.1)</w:t>
      </w:r>
    </w:p>
    <w:p>
      <w:pPr>
        <w:pStyle w:val="ListParagraph"/>
        <w:numPr>
          <w:ilvl w:val="0"/>
          <w:numId w:val="5"/>
        </w:numPr>
        <w:rPr>
          <w:rFonts w:ascii="Times New Roman" w:hAnsi="Times New Roman" w:cs="Times New Roman"/>
        </w:rPr>
      </w:pPr>
      <w:del w:id="22" w:author="Unknown Author" w:date="2024-04-26T13:46:00Z">
        <w:r>
          <w:rPr>
            <w:rFonts w:cs="Times New Roman" w:ascii="Times New Roman" w:hAnsi="Times New Roman"/>
          </w:rPr>
          <w:delText xml:space="preserve">Light sensor </w:delText>
        </w:r>
      </w:del>
      <w:ins w:id="23" w:author="Unknown Author" w:date="2024-04-26T13:46:00Z">
        <w:r>
          <w:rPr>
            <w:rFonts w:cs="Times New Roman" w:ascii="Times New Roman" w:hAnsi="Times New Roman"/>
          </w:rPr>
          <w:t xml:space="preserve">Air quality sensor </w:t>
        </w:r>
      </w:ins>
      <w:r>
        <w:rPr>
          <w:rFonts w:cs="Times New Roman" w:ascii="Times New Roman" w:hAnsi="Times New Roman"/>
        </w:rPr>
        <w:t>(</w:t>
      </w:r>
      <w:del w:id="24" w:author="Unknown Author" w:date="2024-04-26T13:46:00Z">
        <w:r>
          <w:rPr>
            <w:rFonts w:cs="Times New Roman" w:ascii="Times New Roman" w:hAnsi="Times New Roman"/>
          </w:rPr>
          <w:delText>provided from Grove kit v3.1)</w:delText>
        </w:r>
      </w:del>
      <w:ins w:id="25" w:author="Unknown Author" w:date="2024-04-26T13:46:00Z">
        <w:r>
          <w:rPr>
            <w:rFonts w:cs="Times New Roman" w:ascii="Times New Roman" w:hAnsi="Times New Roman"/>
          </w:rPr>
          <w:t>sourced externally)</w:t>
        </w:r>
      </w:ins>
    </w:p>
    <w:p>
      <w:pPr>
        <w:pStyle w:val="ListParagraph"/>
        <w:numPr>
          <w:ilvl w:val="0"/>
          <w:numId w:val="5"/>
        </w:numPr>
        <w:rPr>
          <w:rFonts w:ascii="Times New Roman" w:hAnsi="Times New Roman" w:cs="Times New Roman"/>
        </w:rPr>
      </w:pPr>
      <w:r>
        <w:rPr>
          <w:rFonts w:cs="Times New Roman" w:ascii="Times New Roman" w:hAnsi="Times New Roman"/>
        </w:rPr>
        <w:t>DHT11 Temperature and Humidity sensor (sourced externally)</w:t>
      </w:r>
    </w:p>
    <w:p>
      <w:pPr>
        <w:pStyle w:val="ListParagraph"/>
        <w:numPr>
          <w:ilvl w:val="0"/>
          <w:numId w:val="5"/>
        </w:numPr>
        <w:rPr>
          <w:rFonts w:ascii="Times New Roman" w:hAnsi="Times New Roman" w:cs="Times New Roman"/>
          <w:ins w:id="26" w:author="Unknown Author" w:date="2024-04-26T13:47:00Z"/>
        </w:rPr>
      </w:pPr>
      <w:r>
        <w:rPr>
          <w:rFonts w:cs="Times New Roman" w:ascii="Times New Roman" w:hAnsi="Times New Roman"/>
        </w:rPr>
        <w:t>JST cables for connecting all the components (provided from Grove kit v3.1)</w:t>
      </w:r>
    </w:p>
    <w:p>
      <w:pPr>
        <w:pStyle w:val="ListParagraph"/>
        <w:numPr>
          <w:ilvl w:val="0"/>
          <w:numId w:val="5"/>
        </w:numPr>
        <w:rPr>
          <w:rFonts w:ascii="Times New Roman" w:hAnsi="Times New Roman" w:cs="Times New Roman"/>
        </w:rPr>
      </w:pPr>
      <w:ins w:id="27" w:author="Unknown Author" w:date="2024-04-26T13:47:00Z">
        <w:r>
          <w:rPr>
            <w:rFonts w:cs="Times New Roman" w:ascii="Times New Roman" w:hAnsi="Times New Roman"/>
          </w:rPr>
          <w:t>Soldering iron kit (sourced externally)</w:t>
        </w:r>
      </w:ins>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For both cases we designed a 3D printed housing that will accommodate all the hardware described in either option. </w:t>
      </w:r>
    </w:p>
    <w:p>
      <w:pPr>
        <w:pStyle w:val="Normal"/>
        <w:jc w:val="center"/>
        <w:rPr>
          <w:rFonts w:ascii="Times New Roman" w:hAnsi="Times New Roman" w:cs="Times New Roman"/>
        </w:rPr>
      </w:pPr>
      <w:r>
        <w:rPr>
          <w:rFonts w:cs="Times New Roman" w:ascii="Times New Roman" w:hAnsi="Times New Roman"/>
        </w:rPr>
      </w:r>
    </w:p>
    <w:p>
      <w:pPr>
        <w:pStyle w:val="Normal"/>
        <w:keepNext w:val="true"/>
        <w:jc w:val="center"/>
        <w:rPr/>
      </w:pPr>
      <w:r>
        <w:rPr/>
        <w:drawing>
          <wp:inline distT="0" distB="0" distL="0" distR="0">
            <wp:extent cx="2560320" cy="1439545"/>
            <wp:effectExtent l="0" t="0" r="0" b="0"/>
            <wp:docPr id="10" name="Image3" descr="A black and blu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black and blue device&#10;&#10;Description automatically generated"/>
                    <pic:cNvPicPr>
                      <a:picLocks noChangeAspect="1" noChangeArrowheads="1"/>
                    </pic:cNvPicPr>
                  </pic:nvPicPr>
                  <pic:blipFill>
                    <a:blip r:embed="rId12"/>
                    <a:stretch>
                      <a:fillRect/>
                    </a:stretch>
                  </pic:blipFill>
                  <pic:spPr bwMode="auto">
                    <a:xfrm>
                      <a:off x="0" y="0"/>
                      <a:ext cx="2560320" cy="1439545"/>
                    </a:xfrm>
                    <a:prstGeom prst="rect">
                      <a:avLst/>
                    </a:prstGeom>
                  </pic:spPr>
                </pic:pic>
              </a:graphicData>
            </a:graphic>
          </wp:inline>
        </w:drawing>
      </w:r>
      <w:r>
        <w:rPr/>
        <w:drawing>
          <wp:inline distT="0" distB="0" distL="0" distR="0">
            <wp:extent cx="2560320" cy="1439545"/>
            <wp:effectExtent l="0" t="0" r="0" b="0"/>
            <wp:docPr id="11" name="Picture 7" descr="A blue and silver box with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blue and silver box with a rectangular object&#10;&#10;Description automatically generated with medium confidence"/>
                    <pic:cNvPicPr>
                      <a:picLocks noChangeAspect="1" noChangeArrowheads="1"/>
                    </pic:cNvPicPr>
                  </pic:nvPicPr>
                  <pic:blipFill>
                    <a:blip r:embed="rId13"/>
                    <a:stretch>
                      <a:fillRect/>
                    </a:stretch>
                  </pic:blipFill>
                  <pic:spPr bwMode="auto">
                    <a:xfrm>
                      <a:off x="0" y="0"/>
                      <a:ext cx="2560320" cy="1439545"/>
                    </a:xfrm>
                    <a:prstGeom prst="rect">
                      <a:avLst/>
                    </a:prstGeom>
                  </pic:spPr>
                </pic:pic>
              </a:graphicData>
            </a:graphic>
          </wp:inline>
        </w:drawing>
      </w:r>
      <w:r>
        <w:rPr/>
        <w:drawing>
          <wp:inline distT="0" distB="0" distL="0" distR="0">
            <wp:extent cx="5120640" cy="2879090"/>
            <wp:effectExtent l="0" t="0" r="0" b="0"/>
            <wp:docPr id="12" name="Picture 8" descr="A silver square object with blue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A silver square object with blue glass&#10;&#10;Description automatically generated"/>
                    <pic:cNvPicPr>
                      <a:picLocks noChangeAspect="1" noChangeArrowheads="1"/>
                    </pic:cNvPicPr>
                  </pic:nvPicPr>
                  <pic:blipFill>
                    <a:blip r:embed="rId14"/>
                    <a:stretch>
                      <a:fillRect/>
                    </a:stretch>
                  </pic:blipFill>
                  <pic:spPr bwMode="auto">
                    <a:xfrm>
                      <a:off x="0" y="0"/>
                      <a:ext cx="5120640" cy="2879090"/>
                    </a:xfrm>
                    <a:prstGeom prst="rect">
                      <a:avLst/>
                    </a:prstGeom>
                  </pic:spPr>
                </pic:pic>
              </a:graphicData>
            </a:graphic>
          </wp:inline>
        </w:drawing>
      </w:r>
      <w:r>
        <w:rPr/>
        <w:drawing>
          <wp:inline distT="0" distB="0" distL="0" distR="0">
            <wp:extent cx="5120640" cy="2879090"/>
            <wp:effectExtent l="0" t="0" r="0" b="0"/>
            <wp:docPr id="13" name="Picture 9"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A close-up of a device&#10;&#10;Description automatically generated"/>
                    <pic:cNvPicPr>
                      <a:picLocks noChangeAspect="1" noChangeArrowheads="1"/>
                    </pic:cNvPicPr>
                  </pic:nvPicPr>
                  <pic:blipFill>
                    <a:blip r:embed="rId15"/>
                    <a:stretch>
                      <a:fillRect/>
                    </a:stretch>
                  </pic:blipFill>
                  <pic:spPr bwMode="auto">
                    <a:xfrm>
                      <a:off x="0" y="0"/>
                      <a:ext cx="5120640" cy="2879090"/>
                    </a:xfrm>
                    <a:prstGeom prst="rect">
                      <a:avLst/>
                    </a:prstGeom>
                  </pic:spPr>
                </pic:pic>
              </a:graphicData>
            </a:graphic>
          </wp:inline>
        </w:drawing>
      </w:r>
    </w:p>
    <w:p>
      <w:pPr>
        <w:pStyle w:val="Caption11"/>
        <w:jc w:val="center"/>
        <w:rPr>
          <w:rFonts w:ascii="Times New Roman" w:hAnsi="Times New Roman" w:cs="Times New Roman"/>
        </w:rPr>
      </w:pPr>
      <w:bookmarkStart w:id="13" w:name="_Toc160981263"/>
      <w:r>
        <w:rPr/>
        <w:t xml:space="preserve">Picture </w:t>
      </w:r>
      <w:r>
        <w:rPr/>
        <w:fldChar w:fldCharType="begin"/>
      </w:r>
      <w:r>
        <w:rPr/>
        <w:instrText xml:space="preserve"> SEQ Picture \* ARABIC </w:instrText>
      </w:r>
      <w:r>
        <w:rPr/>
        <w:fldChar w:fldCharType="separate"/>
      </w:r>
      <w:r>
        <w:rPr/>
        <w:t>6</w:t>
      </w:r>
      <w:r>
        <w:rPr/>
        <w:fldChar w:fldCharType="end"/>
      </w:r>
      <w:r>
        <w:rPr/>
        <w:t xml:space="preserve"> Renders of final design</w:t>
      </w:r>
      <w:bookmarkEnd w:id="13"/>
    </w:p>
    <w:p>
      <w:pPr>
        <w:pStyle w:val="Normal"/>
        <w:rPr>
          <w:rFonts w:ascii="Times New Roman" w:hAnsi="Times New Roman" w:cs="Times New Roman"/>
        </w:rPr>
      </w:pPr>
      <w:r>
        <w:rPr>
          <w:rFonts w:cs="Times New Roman" w:ascii="Times New Roman" w:hAnsi="Times New Roman"/>
        </w:rPr>
      </w:r>
      <w:r>
        <w:br w:type="page"/>
      </w:r>
    </w:p>
    <w:p>
      <w:pPr>
        <w:pStyle w:val="Normal"/>
        <w:spacing w:before="0" w:after="1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The API will be used only with option B being the Firebase API which is described in more detail in the Initial Design section. </w:t>
      </w:r>
    </w:p>
    <w:p>
      <w:pPr>
        <w:pStyle w:val="Normal"/>
        <w:ind w:firstLine="360"/>
        <w:jc w:val="both"/>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del w:id="28" w:author="Unknown Author" w:date="2024-04-26T13:59:00Z"/>
        </w:rPr>
      </w:pPr>
      <w:r>
        <w:rPr>
          <w:rFonts w:cs="Times New Roman" w:ascii="Times New Roman" w:hAnsi="Times New Roman"/>
        </w:rPr>
        <w:t>The following code snippets will be used in the actual project. They refer to implementation of Grove kit’s temperature and humidity sensors as well as DHT sensors with build in methods for measuring temperature and humidity. Other code snippets also include implementation of LCD display and setting up the connection between Arduino YÚN and Blynk mobile application, and lastly connecting the Arduino YÚN to Wi-Fi.</w:t>
      </w:r>
    </w:p>
    <w:p>
      <w:pPr>
        <w:pStyle w:val="Normal"/>
        <w:jc w:val="both"/>
        <w:rPr>
          <w:rFonts w:ascii="Times New Roman" w:hAnsi="Times New Roman" w:cs="Times New Roman"/>
        </w:rPr>
      </w:pPr>
      <w:r>
        <w:rPr>
          <w:rFonts w:cs="Times New Roman" w:ascii="Times New Roman" w:hAnsi="Times New Roman"/>
        </w:rPr>
      </w:r>
    </w:p>
    <w:p>
      <w:pPr>
        <w:pStyle w:val="Heading2"/>
        <w:rPr>
          <w:rFonts w:ascii="Times New Roman" w:hAnsi="Times New Roman" w:cs="Times New Roman"/>
        </w:rPr>
      </w:pPr>
      <w:r>
        <w:rPr>
          <w:rFonts w:cs="Times New Roman" w:ascii="Times New Roman" w:hAnsi="Times New Roman"/>
        </w:rPr>
        <w:t>Code Example #1</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del w:id="29" w:author="Unknown Author" w:date="2024-04-26T13:53:00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than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rPr>
          <w:rFonts w:ascii="Times New Roman" w:hAnsi="Times New Roman" w:eastAsia="" w:cs="Times New Roman" w:eastAsiaTheme="majorEastAsia"/>
          <w:color w:themeColor="accent1" w:themeShade="bf" w:val="2F5496"/>
          <w:sz w:val="26"/>
          <w:szCs w:val="26"/>
        </w:rPr>
      </w:pPr>
      <w:r>
        <w:rPr>
          <w:rFonts w:eastAsia="" w:cs="Times New Roman" w:eastAsiaTheme="majorEastAsia" w:ascii="Times New Roman" w:hAnsi="Times New Roman"/>
          <w:color w:themeColor="accent1" w:themeShade="bf" w:val="2F5496"/>
          <w:sz w:val="26"/>
          <w:szCs w:val="26"/>
        </w:rPr>
      </w:r>
    </w:p>
    <w:p>
      <w:pPr>
        <w:pStyle w:val="Heading2"/>
        <w:rPr>
          <w:rFonts w:ascii="Times New Roman" w:hAnsi="Times New Roman" w:cs="Times New Roman"/>
        </w:rPr>
      </w:pPr>
      <w:r>
        <w:rPr>
          <w:rFonts w:cs="Times New Roman" w:ascii="Times New Roman" w:hAnsi="Times New Roman"/>
        </w:rPr>
        <w:t>Code Example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"DHT.h"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DHTTYPE DHT22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DHT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DHTPIN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DHTTYPE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0b11001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0b10011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0b00011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0b00000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println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"DHTxx test!"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readHumidity</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t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readTemperature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b/>
          <w:bCs/>
          <w:color w:val="0000FF"/>
          <w:kern w:val="0"/>
          <w:sz w:val="20"/>
          <w:szCs w:val="20"/>
          <w:lang w:val="cs-CZ" w:eastAsia="cs-CZ"/>
          <w14:ligatures w14:val="none"/>
        </w:rPr>
        <w:t>true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hif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f</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hic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dht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computeHeatIndex</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h</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false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uint8_t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FF"/>
          <w:kern w:val="0"/>
          <w:sz w:val="20"/>
          <w:szCs w:val="20"/>
          <w:lang w:val="cs-CZ" w:eastAsia="cs-CZ"/>
          <w14:ligatures w14:val="none"/>
        </w:rPr>
        <w:t>for</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 </w:t>
      </w:r>
      <w:r>
        <w:rPr>
          <w:rFonts w:eastAsia="Times New Roman" w:cs="Times New Roman" w:ascii="Times New Roman" w:hAnsi="Times New Roman"/>
          <w:b/>
          <w:bCs/>
          <w:color w:val="000080"/>
          <w:kern w:val="0"/>
          <w:sz w:val="20"/>
          <w:szCs w:val="20"/>
          <w:lang w:val="cs-CZ" w:eastAsia="cs-CZ"/>
          <w14:ligatures w14:val="none"/>
        </w:rPr>
        <w:t>&lt;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8</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deg2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3</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deg2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percent2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createChar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percent2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500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"\x03"</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h</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14</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"\x04"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Heading2"/>
        <w:rPr>
          <w:rFonts w:ascii="Times New Roman" w:hAnsi="Times New Roman" w:cs="Times New Roman"/>
          <w:ins w:id="31" w:author="Unknown Author" w:date="2024-04-26T14:14:09Z"/>
        </w:rPr>
      </w:pPr>
      <w:ins w:id="30" w:author="Unknown Author" w:date="2024-04-26T14:14:09Z">
        <w:r>
          <w:rPr/>
        </w:r>
      </w:ins>
    </w:p>
    <w:p>
      <w:pPr>
        <w:pStyle w:val="Heading2"/>
        <w:rPr>
          <w:rFonts w:ascii="Times New Roman" w:hAnsi="Times New Roman" w:cs="Times New Roman"/>
        </w:rPr>
      </w:pPr>
      <w:r>
        <w:rPr>
          <w:rFonts w:cs="Times New Roman" w:ascii="Times New Roman" w:hAnsi="Times New Roman"/>
        </w:rPr>
        <w:t>Code Example #3</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"LiquidCrystal_I2C.h"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LiquidCrystal_I2C 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0x27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4</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9600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init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backlight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808080"/>
          <w:kern w:val="0"/>
          <w:sz w:val="20"/>
          <w:szCs w:val="20"/>
          <w:lang w:val="cs-CZ" w:eastAsia="cs-CZ"/>
          <w14:ligatures w14:val="none"/>
        </w:rPr>
        <w:t>"Temperature"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loop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7</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rPr>
          <w:rFonts w:ascii="Times New Roman" w:hAnsi="Times New Roman" w:eastAsia="Times New Roman" w:cs="Times New Roman"/>
          <w:kern w:val="0"/>
          <w:sz w:val="24"/>
          <w:szCs w:val="24"/>
          <w:lang w:val="cs-CZ" w:eastAsia="cs-CZ"/>
          <w14:ligatures w14:val="none"/>
        </w:rPr>
      </w:pPr>
      <w:r>
        <w:rPr>
          <w:rFonts w:eastAsia="Times New Roman" w:cs="Times New Roman" w:ascii="Times New Roman" w:hAnsi="Times New Roman"/>
          <w:kern w:val="0"/>
          <w:sz w:val="24"/>
          <w:szCs w:val="24"/>
          <w:lang w:val="cs-CZ" w:eastAsia="cs-CZ"/>
          <w14:ligatures w14:val="none"/>
        </w:rPr>
      </w:r>
    </w:p>
    <w:p>
      <w:pPr>
        <w:pStyle w:val="Heading2"/>
        <w:rPr>
          <w:rFonts w:ascii="Times New Roman" w:hAnsi="Times New Roman" w:cs="Times New Roman"/>
        </w:rPr>
      </w:pPr>
      <w:r>
        <w:rPr>
          <w:rFonts w:cs="Times New Roman" w:ascii="Times New Roman" w:hAnsi="Times New Roman"/>
        </w:rPr>
        <w:t>Code Example #4</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BLYNK_TEMPLATE_ID "TMPL4fnh6fOfH"</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BLYNK_TEMPLATE_NAME "TESTING"</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BLYNK_AUTH_TOKEN "euvMzHZrgcq9EjXGBV3cYtoN-rjmSNgo"</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Comment this out to disable prints and save space */</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#define BLYNK_PRINT Serial</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&lt;BlynkRpcClient.h&gt;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&lt;SPI.h&gt;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&lt;WiFi101.h&gt;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&lt;BlynkSimpleWiFiShield101.h&gt;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&lt;Wire.h&gt;</w:t>
      </w:r>
    </w:p>
    <w:p>
      <w:pPr>
        <w:pStyle w:val="Normal"/>
        <w:shd w:val="clear" w:color="auto" w:fill="D9D9D9" w:themeFill="background1" w:themeFillShade="d9"/>
        <w:spacing w:lineRule="auto" w:line="240" w:before="0" w:after="0"/>
        <w:rPr>
          <w:rFonts w:ascii="Times New Roman" w:hAnsi="Times New Roman" w:eastAsia="Times New Roman" w:cs="Times New Roman"/>
          <w:color w:val="804000"/>
          <w:kern w:val="0"/>
          <w:sz w:val="20"/>
          <w:szCs w:val="20"/>
          <w:lang w:val="cs-CZ" w:eastAsia="cs-CZ"/>
          <w14:ligatures w14:val="none"/>
        </w:rPr>
      </w:pPr>
      <w:r>
        <w:rPr>
          <w:rFonts w:eastAsia="Times New Roman" w:cs="Times New Roman" w:ascii="Times New Roman" w:hAnsi="Times New Roman"/>
          <w:color w:val="804000"/>
          <w:kern w:val="0"/>
          <w:sz w:val="20"/>
          <w:szCs w:val="20"/>
          <w:lang w:val="cs-CZ" w:eastAsia="cs-CZ"/>
          <w14:ligatures w14:val="none"/>
        </w:rPr>
        <w:t>#include "rgb_lcd.h"</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Your WiFi credentials.</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Set password to "" for open networks.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char</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8080"/>
          <w:kern w:val="0"/>
          <w:sz w:val="20"/>
          <w:szCs w:val="20"/>
          <w:lang w:val="cs-CZ" w:eastAsia="cs-CZ"/>
          <w14:ligatures w14:val="none"/>
        </w:rPr>
        <w:t>"DobryDen"</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BlynkTimer timer</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is called every time the Virtual Pin 0 state changes</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BLYNK_WRITE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Set incoming value from pin V0 to a variable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value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param</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asInt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Update state</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value</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8000"/>
          <w:kern w:val="0"/>
          <w:sz w:val="20"/>
          <w:szCs w:val="20"/>
          <w:lang w:val="cs-CZ" w:eastAsia="cs-CZ"/>
          <w14:ligatures w14:val="none"/>
        </w:rPr>
        <w:t>// This function sends Arduino's uptime every second to Virtual Pin 2.</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You can send any value at any time.</w:t>
      </w:r>
    </w:p>
    <w:p>
      <w:pPr>
        <w:pStyle w:val="Normal"/>
        <w:shd w:val="clear" w:color="auto" w:fill="D9D9D9" w:themeFill="background1" w:themeFillShade="d9"/>
        <w:spacing w:lineRule="auto" w:line="240" w:before="0" w:after="0"/>
        <w:rPr>
          <w:rFonts w:ascii="Times New Roman" w:hAnsi="Times New Roman" w:eastAsia="Times New Roman" w:cs="Times New Roman"/>
          <w:color w:val="008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8000"/>
          <w:kern w:val="0"/>
          <w:sz w:val="20"/>
          <w:szCs w:val="20"/>
          <w:lang w:val="cs-CZ" w:eastAsia="cs-CZ"/>
          <w14:ligatures w14:val="none"/>
        </w:rPr>
        <w:t>// Please don't send more that 10 values per second.</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virtualWrite</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V2</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rgb_lcd lcd</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const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float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3950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8000FF"/>
          <w:kern w:val="0"/>
          <w:sz w:val="20"/>
          <w:szCs w:val="20"/>
          <w:lang w:val="cs-CZ" w:eastAsia="cs-CZ"/>
          <w14:ligatures w14:val="none"/>
        </w:rPr>
        <w:t>void</w:t>
      </w:r>
      <w:r>
        <w:rPr>
          <w:rFonts w:eastAsia="Times New Roman" w:cs="Times New Roman" w:ascii="Times New Roman" w:hAnsi="Times New Roman"/>
          <w:color w:val="000000"/>
          <w:kern w:val="0"/>
          <w:sz w:val="20"/>
          <w:szCs w:val="20"/>
          <w:lang w:val="cs-CZ" w:eastAsia="cs-CZ"/>
          <w14:ligatures w14:val="none"/>
        </w:rPr>
        <w:t xml:space="preserve"> setup</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Serial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115200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Blynk</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BLYNK_AUTH_TOKEN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ssid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pass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timer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setInterval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1000L</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myTimerEvent</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begin</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16</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setRGB</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255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delay</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1000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bookmarkStart w:id="14" w:name="_Int_g1GyiX9D"/>
      <w:r>
        <w:rPr>
          <w:rFonts w:eastAsia="Times New Roman" w:cs="Times New Roman" w:ascii="Times New Roman" w:hAnsi="Times New Roman"/>
          <w:color w:val="8000FF"/>
          <w:kern w:val="0"/>
          <w:sz w:val="20"/>
          <w:szCs w:val="20"/>
          <w:lang w:val="cs-CZ" w:eastAsia="cs-CZ"/>
          <w14:ligatures w14:val="none"/>
        </w:rPr>
        <w:t>void</w:t>
      </w:r>
      <w:bookmarkEnd w:id="14"/>
      <w:r>
        <w:rPr>
          <w:rFonts w:eastAsia="Times New Roman" w:cs="Times New Roman" w:ascii="Times New Roman" w:hAnsi="Times New Roman"/>
          <w:color w:val="000000"/>
          <w:kern w:val="0"/>
          <w:sz w:val="20"/>
          <w:szCs w:val="20"/>
          <w:lang w:val="cs-CZ" w:eastAsia="cs-CZ"/>
          <w14:ligatures w14:val="none"/>
        </w:rPr>
        <w:t xml:space="preserve"> </w:t>
      </w:r>
      <w:bookmarkStart w:id="15" w:name="_Int_i9kQVLYf"/>
      <w:r>
        <w:rPr>
          <w:rFonts w:eastAsia="Times New Roman" w:cs="Times New Roman" w:ascii="Times New Roman" w:hAnsi="Times New Roman"/>
          <w:color w:val="000000"/>
          <w:kern w:val="0"/>
          <w:sz w:val="20"/>
          <w:szCs w:val="20"/>
          <w:lang w:val="cs-CZ" w:eastAsia="cs-CZ"/>
          <w14:ligatures w14:val="none"/>
        </w:rPr>
        <w:t>loop</w:t>
      </w:r>
      <w:bookmarkEnd w:id="15"/>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6" w:name="_Int_EDPMyr02"/>
      <w:bookmarkStart w:id="17" w:name="_Int_HdCVmhsC"/>
      <w:r>
        <w:rPr>
          <w:rFonts w:eastAsia="Times New Roman" w:cs="Times New Roman" w:ascii="Times New Roman" w:hAnsi="Times New Roman"/>
          <w:color w:val="000000"/>
          <w:kern w:val="0"/>
          <w:sz w:val="20"/>
          <w:szCs w:val="20"/>
          <w:lang w:val="cs-CZ" w:eastAsia="cs-CZ"/>
          <w14:ligatures w14:val="none"/>
        </w:rPr>
        <w:t>Blynk</w:t>
      </w:r>
      <w:bookmarkEnd w:id="17"/>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6"/>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bookmarkStart w:id="18" w:name="_Int_Gr9AFsZS"/>
      <w:bookmarkStart w:id="19" w:name="_Int_uFIZT0sj"/>
      <w:r>
        <w:rPr>
          <w:rFonts w:eastAsia="Times New Roman" w:cs="Times New Roman" w:ascii="Times New Roman" w:hAnsi="Times New Roman"/>
          <w:color w:val="000000"/>
          <w:kern w:val="0"/>
          <w:sz w:val="20"/>
          <w:szCs w:val="20"/>
          <w:lang w:val="cs-CZ" w:eastAsia="cs-CZ"/>
          <w14:ligatures w14:val="none"/>
        </w:rPr>
        <w:t>timer</w:t>
      </w:r>
      <w:bookmarkEnd w:id="19"/>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run</w:t>
      </w:r>
      <w:bookmarkEnd w:id="18"/>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8000FF"/>
          <w:kern w:val="0"/>
          <w:sz w:val="20"/>
          <w:szCs w:val="20"/>
          <w:lang w:val="cs-CZ" w:eastAsia="cs-CZ"/>
          <w14:ligatures w14:val="none"/>
        </w:rPr>
        <w:t>int</w:t>
      </w:r>
      <w:r>
        <w:rPr>
          <w:rFonts w:eastAsia="Times New Roman" w:cs="Times New Roman" w:ascii="Times New Roman" w:hAnsi="Times New Roman"/>
          <w:color w:val="000000"/>
          <w:kern w:val="0"/>
          <w:sz w:val="20"/>
          <w:szCs w:val="20"/>
          <w:lang w:val="cs-CZ" w:eastAsia="cs-CZ"/>
          <w14:ligatures w14:val="none"/>
        </w:rPr>
        <w:t xml:space="preserve"> </w:t>
      </w:r>
      <w:bookmarkStart w:id="20" w:name="_Int_vrq1Xk8s"/>
      <w:r>
        <w:rPr>
          <w:rFonts w:eastAsia="Times New Roman" w:cs="Times New Roman" w:ascii="Times New Roman" w:hAnsi="Times New Roman"/>
          <w:color w:val="000000"/>
          <w:kern w:val="0"/>
          <w:sz w:val="20"/>
          <w:szCs w:val="20"/>
          <w:lang w:val="cs-CZ" w:eastAsia="cs-CZ"/>
          <w14:ligatures w14:val="none"/>
        </w:rPr>
        <w:t>analogValue</w:t>
      </w:r>
      <w:bookmarkEnd w:id="20"/>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analogRead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A0</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 xml:space="preserve">celsius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log</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1023.</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bookmarkStart w:id="21" w:name="_Int_f24GiyXI"/>
      <w:r>
        <w:rPr>
          <w:rFonts w:eastAsia="Times New Roman" w:cs="Times New Roman" w:ascii="Times New Roman" w:hAnsi="Times New Roman"/>
          <w:color w:val="000000"/>
          <w:kern w:val="0"/>
          <w:sz w:val="20"/>
          <w:szCs w:val="20"/>
          <w:lang w:val="cs-CZ" w:eastAsia="cs-CZ"/>
          <w14:ligatures w14:val="none"/>
        </w:rPr>
        <w:t>analogValue</w:t>
      </w:r>
      <w:bookmarkEnd w:id="21"/>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BETA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1.0</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298.15</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273.15</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setCursor</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FF8000"/>
          <w:kern w:val="0"/>
          <w:sz w:val="20"/>
          <w:szCs w:val="20"/>
          <w:lang w:val="cs-CZ" w:eastAsia="cs-CZ"/>
          <w14:ligatures w14:val="none"/>
        </w:rPr>
        <w:t>0</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FF8000"/>
          <w:kern w:val="0"/>
          <w:sz w:val="20"/>
          <w:szCs w:val="20"/>
          <w:lang w:val="cs-CZ" w:eastAsia="cs-CZ"/>
          <w14:ligatures w14:val="none"/>
        </w:rPr>
        <w:t>1</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color w:val="000000"/>
          <w:kern w:val="0"/>
          <w:sz w:val="20"/>
          <w:szCs w:val="20"/>
          <w:lang w:val="cs-CZ" w:eastAsia="cs-CZ"/>
          <w14:ligatures w14:val="none"/>
        </w:rPr>
      </w:pPr>
      <w:r>
        <w:rPr>
          <w:rFonts w:eastAsia="Times New Roman" w:cs="Times New Roman" w:ascii="Times New Roman" w:hAnsi="Times New Roman"/>
          <w:color w:val="000000"/>
          <w:kern w:val="0"/>
          <w:sz w:val="20"/>
          <w:szCs w:val="20"/>
          <w:lang w:val="cs-CZ" w:eastAsia="cs-CZ"/>
          <w14:ligatures w14:val="none"/>
        </w:rPr>
        <w:t xml:space="preserve">    </w:t>
      </w:r>
      <w:r>
        <w:rPr>
          <w:rFonts w:eastAsia="Times New Roman" w:cs="Times New Roman" w:ascii="Times New Roman" w:hAnsi="Times New Roman"/>
          <w:color w:val="000000"/>
          <w:kern w:val="0"/>
          <w:sz w:val="20"/>
          <w:szCs w:val="20"/>
          <w:lang w:val="cs-CZ" w:eastAsia="cs-CZ"/>
          <w14:ligatures w14:val="none"/>
        </w:rPr>
        <w:t>lcd</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print</w:t>
      </w:r>
      <w:r>
        <w:rPr>
          <w:rFonts w:eastAsia="Times New Roman" w:cs="Times New Roman" w:ascii="Times New Roman" w:hAnsi="Times New Roman"/>
          <w:b/>
          <w:bCs/>
          <w:color w:val="000080"/>
          <w:kern w:val="0"/>
          <w:sz w:val="20"/>
          <w:szCs w:val="20"/>
          <w:lang w:val="cs-CZ" w:eastAsia="cs-CZ"/>
          <w14:ligatures w14:val="none"/>
        </w:rPr>
        <w:t>(</w:t>
      </w:r>
      <w:r>
        <w:rPr>
          <w:rFonts w:eastAsia="Times New Roman" w:cs="Times New Roman" w:ascii="Times New Roman" w:hAnsi="Times New Roman"/>
          <w:color w:val="000000"/>
          <w:kern w:val="0"/>
          <w:sz w:val="20"/>
          <w:szCs w:val="20"/>
          <w:lang w:val="cs-CZ" w:eastAsia="cs-CZ"/>
          <w14:ligatures w14:val="none"/>
        </w:rPr>
        <w:t>celsius</w:t>
      </w: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ins w:id="32" w:author="Unknown Author" w:date="2024-04-26T14:13:43Z"/>
          <w14:ligatures w14:val="none"/>
        </w:rPr>
      </w:pPr>
      <w:r>
        <w:rPr>
          <w:rFonts w:eastAsia="Times New Roman" w:cs="Times New Roman" w:ascii="Times New Roman" w:hAnsi="Times New Roman"/>
          <w:b/>
          <w:bCs/>
          <w:color w:val="000080"/>
          <w:kern w:val="0"/>
          <w:sz w:val="20"/>
          <w:szCs w:val="20"/>
          <w:lang w:val="cs-CZ" w:eastAsia="cs-CZ"/>
          <w14:ligatures w14:val="none"/>
        </w:rPr>
        <w:t>}</w:t>
      </w:r>
    </w:p>
    <w:p>
      <w:pPr>
        <w:pStyle w:val="Normal"/>
        <w:shd w:val="clear" w:color="auto" w:fill="D9D9D9" w:themeFill="background1" w:themeFillShade="d9"/>
        <w:spacing w:lineRule="auto" w:line="240" w:before="0" w:after="0"/>
        <w:rPr>
          <w:rFonts w:ascii="Times New Roman" w:hAnsi="Times New Roman" w:eastAsia="Times New Roman" w:cs="Times New Roman"/>
          <w:kern w:val="0"/>
          <w:sz w:val="24"/>
          <w:szCs w:val="24"/>
          <w:lang w:val="cs-CZ" w:eastAsia="cs-CZ"/>
          <w:del w:id="34" w:author="Unknown Author" w:date="2024-04-26T14:14:04Z"/>
          <w14:ligatures w14:val="none"/>
        </w:rPr>
      </w:pPr>
      <w:del w:id="33" w:author="Unknown Author" w:date="2024-04-26T14:14:04Z">
        <w:r>
          <w:rPr/>
        </w:r>
      </w:del>
    </w:p>
    <w:p>
      <w:pPr>
        <w:pStyle w:val="Normal"/>
        <w:widowControl/>
        <w:suppressAutoHyphens w:val="true"/>
        <w:bidi w:val="0"/>
        <w:spacing w:lineRule="auto" w:line="240" w:before="0" w:after="0"/>
        <w:jc w:val="left"/>
        <w:rPr>
          <w:rFonts w:ascii="Times New Roman" w:hAnsi="Times New Roman" w:eastAsia="Times New Roman" w:cs="Times New Roman"/>
          <w:kern w:val="0"/>
          <w:sz w:val="24"/>
          <w:szCs w:val="24"/>
          <w:lang w:val="cs-CZ" w:eastAsia="cs-CZ"/>
          <w:ins w:id="36" w:author="Unknown Author" w:date="2024-04-26T14:14:06Z"/>
          <w14:ligatures w14:val="none"/>
        </w:rPr>
      </w:pPr>
      <w:ins w:id="35" w:author="Unknown Author" w:date="2024-04-26T14:14:06Z">
        <w:r>
          <w:rPr>
            <w:rFonts w:cs="Times New Roman" w:ascii="Times New Roman" w:hAnsi="Times New Roman"/>
          </w:rPr>
        </w:r>
      </w:ins>
    </w:p>
    <w:p>
      <w:pPr>
        <w:pStyle w:val="Normal"/>
        <w:widowControl/>
        <w:suppressAutoHyphens w:val="true"/>
        <w:bidi w:val="0"/>
        <w:spacing w:lineRule="auto" w:line="240" w:before="0" w:after="0"/>
        <w:jc w:val="left"/>
        <w:rPr>
          <w:rFonts w:ascii="Times New Roman" w:hAnsi="Times New Roman" w:eastAsia="Times New Roman" w:cs="Times New Roman"/>
          <w:kern w:val="0"/>
          <w:sz w:val="24"/>
          <w:szCs w:val="24"/>
          <w:lang w:val="cs-CZ" w:eastAsia="cs-CZ"/>
          <w:del w:id="38" w:author="Unknown Author" w:date="2024-04-26T14:14:04Z"/>
          <w14:ligatures w14:val="none"/>
        </w:rPr>
      </w:pPr>
      <w:del w:id="37" w:author="Unknown Author" w:date="2024-04-26T14:14:04Z">
        <w:r>
          <w:rPr>
            <w:rFonts w:cs="Times New Roman" w:ascii="Times New Roman" w:hAnsi="Times New Roman"/>
          </w:rPr>
        </w:r>
      </w:del>
      <w:r>
        <w:br w:type="page"/>
      </w:r>
    </w:p>
    <w:p>
      <w:pPr>
        <w:pStyle w:val="Normal"/>
        <w:rPr>
          <w:rFonts w:ascii="Times New Roman" w:hAnsi="Times New Roman" w:cs="Times New Roman"/>
          <w:ins w:id="40" w:author="Unknown Author" w:date="2024-04-26T14:13:25Z"/>
        </w:rPr>
      </w:pPr>
      <w:ins w:id="39" w:author="Unknown Author" w:date="2024-04-26T14:13:25Z">
        <w:r>
          <w:rPr>
            <w:rFonts w:cs="Times New Roman" w:ascii="Times New Roman" w:hAnsi="Times New Roman"/>
          </w:rPr>
          <w:t>Final Code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2" w:author="Unknown Author" w:date="2024-04-26T14:13:25Z"/>
          <w14:ligatures w14:val="none"/>
        </w:rPr>
      </w:pPr>
      <w:ins w:id="41" w:author="Unknown Author" w:date="2024-04-26T14:13:25Z">
        <w:r>
          <w:rPr>
            <w:rFonts w:eastAsia="Times New Roman" w:cs="Courier New" w:ascii="Courier New" w:hAnsi="Courier New"/>
            <w:color w:val="804000"/>
            <w:kern w:val="0"/>
            <w:sz w:val="20"/>
            <w:szCs w:val="20"/>
            <w:lang w:val="sk-SK" w:eastAsia="sk-SK"/>
            <w14:ligatures w14:val="none"/>
          </w:rPr>
          <w:t xml:space="preserve">#define BLYNK_PRINT Serial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 w:author="Unknown Author" w:date="2024-04-26T14:13:25Z"/>
          <w14:ligatures w14:val="none"/>
        </w:rPr>
      </w:pPr>
      <w:ins w:id="4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6" w:author="Unknown Author" w:date="2024-04-26T14:13:25Z"/>
          <w14:ligatures w14:val="none"/>
        </w:rPr>
      </w:pPr>
      <w:ins w:id="45" w:author="Unknown Author" w:date="2024-04-26T14:13:25Z">
        <w:r>
          <w:rPr>
            <w:rFonts w:eastAsia="Times New Roman" w:cs="Courier New" w:ascii="Courier New" w:hAnsi="Courier New"/>
            <w:color w:val="804000"/>
            <w:kern w:val="0"/>
            <w:sz w:val="20"/>
            <w:szCs w:val="20"/>
            <w:lang w:val="sk-SK" w:eastAsia="sk-SK"/>
            <w14:ligatures w14:val="none"/>
          </w:rPr>
          <w:t>#include "secrets.h"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48" w:author="Unknown Author" w:date="2024-04-26T14:13:25Z"/>
          <w14:ligatures w14:val="none"/>
        </w:rPr>
      </w:pPr>
      <w:ins w:id="47" w:author="Unknown Author" w:date="2024-04-26T14:13:25Z">
        <w:r>
          <w:rPr>
            <w:rFonts w:eastAsia="Times New Roman" w:cs="Courier New" w:ascii="Courier New" w:hAnsi="Courier New"/>
            <w:color w:val="804000"/>
            <w:kern w:val="0"/>
            <w:sz w:val="20"/>
            <w:szCs w:val="20"/>
            <w:lang w:val="sk-SK" w:eastAsia="sk-SK"/>
            <w14:ligatures w14:val="none"/>
          </w:rPr>
          <w:t>#include &lt;WiFi.h&gt;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0" w:author="Unknown Author" w:date="2024-04-26T14:13:25Z"/>
          <w14:ligatures w14:val="none"/>
        </w:rPr>
      </w:pPr>
      <w:ins w:id="49" w:author="Unknown Author" w:date="2024-04-26T14:13:25Z">
        <w:r>
          <w:rPr>
            <w:rFonts w:eastAsia="Times New Roman" w:cs="Courier New" w:ascii="Courier New" w:hAnsi="Courier New"/>
            <w:color w:val="804000"/>
            <w:kern w:val="0"/>
            <w:sz w:val="20"/>
            <w:szCs w:val="20"/>
            <w:lang w:val="sk-SK" w:eastAsia="sk-SK"/>
            <w14:ligatures w14:val="none"/>
          </w:rPr>
          <w:t>#include &lt;WiFiClient.h&gt;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2" w:author="Unknown Author" w:date="2024-04-26T14:13:25Z"/>
          <w14:ligatures w14:val="none"/>
        </w:rPr>
      </w:pPr>
      <w:ins w:id="51" w:author="Unknown Author" w:date="2024-04-26T14:13:25Z">
        <w:r>
          <w:rPr>
            <w:rFonts w:eastAsia="Times New Roman" w:cs="Courier New" w:ascii="Courier New" w:hAnsi="Courier New"/>
            <w:color w:val="804000"/>
            <w:kern w:val="0"/>
            <w:sz w:val="20"/>
            <w:szCs w:val="20"/>
            <w:lang w:val="sk-SK" w:eastAsia="sk-SK"/>
            <w14:ligatures w14:val="none"/>
          </w:rPr>
          <w:t>#include &lt;BlynkSimpleEsp32.h&gt;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4" w:author="Unknown Author" w:date="2024-04-26T14:13:25Z"/>
          <w14:ligatures w14:val="none"/>
        </w:rPr>
      </w:pPr>
      <w:ins w:id="53" w:author="Unknown Author" w:date="2024-04-26T14:13:25Z">
        <w:r>
          <w:rPr>
            <w:rFonts w:eastAsia="Times New Roman" w:cs="Courier New" w:ascii="Courier New" w:hAnsi="Courier New"/>
            <w:color w:val="804000"/>
            <w:kern w:val="0"/>
            <w:sz w:val="20"/>
            <w:szCs w:val="20"/>
            <w:lang w:val="sk-SK" w:eastAsia="sk-SK"/>
            <w14:ligatures w14:val="none"/>
          </w:rPr>
          <w:t>#include "esp_wpa2.h"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6" w:author="Unknown Author" w:date="2024-04-26T14:13:25Z"/>
          <w14:ligatures w14:val="none"/>
        </w:rPr>
      </w:pPr>
      <w:ins w:id="55" w:author="Unknown Author" w:date="2024-04-26T14:13:25Z">
        <w:r>
          <w:rPr>
            <w:rFonts w:eastAsia="Times New Roman" w:cs="Courier New" w:ascii="Courier New" w:hAnsi="Courier New"/>
            <w:color w:val="804000"/>
            <w:kern w:val="0"/>
            <w:sz w:val="20"/>
            <w:szCs w:val="20"/>
            <w:lang w:val="sk-SK" w:eastAsia="sk-SK"/>
            <w14:ligatures w14:val="none"/>
          </w:rPr>
          <w:t>#include &lt;DHT.h&gt;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58" w:author="Unknown Author" w:date="2024-04-26T14:13:25Z"/>
          <w14:ligatures w14:val="none"/>
        </w:rPr>
      </w:pPr>
      <w:ins w:id="57" w:author="Unknown Author" w:date="2024-04-26T14:13:25Z">
        <w:r>
          <w:rPr>
            <w:rFonts w:eastAsia="Times New Roman" w:cs="Courier New" w:ascii="Courier New" w:hAnsi="Courier New"/>
            <w:color w:val="804000"/>
            <w:kern w:val="0"/>
            <w:sz w:val="20"/>
            <w:szCs w:val="20"/>
            <w:lang w:val="sk-SK" w:eastAsia="sk-SK"/>
            <w14:ligatures w14:val="none"/>
          </w:rPr>
          <w:t>#include &lt;Wire.h&gt;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60" w:author="Unknown Author" w:date="2024-04-26T14:13:25Z"/>
          <w14:ligatures w14:val="none"/>
        </w:rPr>
      </w:pPr>
      <w:ins w:id="59" w:author="Unknown Author" w:date="2024-04-26T14:13:25Z">
        <w:r>
          <w:rPr>
            <w:rFonts w:eastAsia="Times New Roman" w:cs="Courier New" w:ascii="Courier New" w:hAnsi="Courier New"/>
            <w:color w:val="804000"/>
            <w:kern w:val="0"/>
            <w:sz w:val="20"/>
            <w:szCs w:val="20"/>
            <w:lang w:val="sk-SK" w:eastAsia="sk-SK"/>
            <w14:ligatures w14:val="none"/>
          </w:rPr>
          <w:t>#include "rgb_lcd.h"</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 w:author="Unknown Author" w:date="2024-04-26T14:13:25Z"/>
          <w14:ligatures w14:val="none"/>
        </w:rPr>
      </w:pPr>
      <w:ins w:id="61"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65" w:author="Unknown Author" w:date="2024-04-26T14:13:25Z"/>
          <w14:ligatures w14:val="none"/>
        </w:rPr>
      </w:pPr>
      <w:ins w:id="63" w:author="Unknown Author" w:date="2024-04-26T14:13:25Z">
        <w:r>
          <w:rPr>
            <w:rFonts w:eastAsia="Times New Roman" w:cs="Courier New" w:ascii="Courier New" w:hAnsi="Courier New"/>
            <w:color w:val="804000"/>
            <w:kern w:val="0"/>
            <w:sz w:val="20"/>
            <w:szCs w:val="20"/>
            <w:lang w:val="sk-SK" w:eastAsia="sk-SK"/>
            <w14:ligatures w14:val="none"/>
          </w:rPr>
          <w:t xml:space="preserve">#define MQ135PIN A4  </w:t>
        </w:r>
      </w:ins>
      <w:ins w:id="64" w:author="Unknown Author" w:date="2024-04-26T14:13:25Z">
        <w:r>
          <w:rPr>
            <w:rFonts w:eastAsia="Times New Roman" w:cs="Courier New" w:ascii="Courier New" w:hAnsi="Courier New"/>
            <w:color w:val="008000"/>
            <w:kern w:val="0"/>
            <w:sz w:val="20"/>
            <w:szCs w:val="20"/>
            <w:lang w:val="sk-SK" w:eastAsia="sk-SK"/>
            <w14:ligatures w14:val="none"/>
          </w:rPr>
          <w:t>// Analog pin for MQ-135 air quality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68" w:author="Unknown Author" w:date="2024-04-26T14:13:25Z"/>
          <w14:ligatures w14:val="none"/>
        </w:rPr>
      </w:pPr>
      <w:ins w:id="66" w:author="Unknown Author" w:date="2024-04-26T14:13:25Z">
        <w:r>
          <w:rPr>
            <w:rFonts w:eastAsia="Times New Roman" w:cs="Courier New" w:ascii="Courier New" w:hAnsi="Courier New"/>
            <w:color w:val="804000"/>
            <w:kern w:val="0"/>
            <w:sz w:val="20"/>
            <w:szCs w:val="20"/>
            <w:lang w:val="sk-SK" w:eastAsia="sk-SK"/>
            <w14:ligatures w14:val="none"/>
          </w:rPr>
          <w:t xml:space="preserve">#define DHTPIN A0   </w:t>
        </w:r>
      </w:ins>
      <w:ins w:id="67" w:author="Unknown Author" w:date="2024-04-26T14:13:25Z">
        <w:r>
          <w:rPr>
            <w:rFonts w:eastAsia="Times New Roman" w:cs="Courier New" w:ascii="Courier New" w:hAnsi="Courier New"/>
            <w:color w:val="008000"/>
            <w:kern w:val="0"/>
            <w:sz w:val="20"/>
            <w:szCs w:val="20"/>
            <w:lang w:val="sk-SK" w:eastAsia="sk-SK"/>
            <w14:ligatures w14:val="none"/>
          </w:rPr>
          <w:t>// Digital pin for DHT-11 temperature/humidity sensor</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804000"/>
          <w:kern w:val="0"/>
          <w:sz w:val="20"/>
          <w:szCs w:val="20"/>
          <w:lang w:val="sk-SK" w:eastAsia="sk-SK"/>
          <w:ins w:id="70" w:author="Unknown Author" w:date="2024-04-26T14:13:25Z"/>
          <w14:ligatures w14:val="none"/>
        </w:rPr>
      </w:pPr>
      <w:ins w:id="69" w:author="Unknown Author" w:date="2024-04-26T14:13:25Z">
        <w:r>
          <w:rPr>
            <w:rFonts w:eastAsia="Times New Roman" w:cs="Courier New" w:ascii="Courier New" w:hAnsi="Courier New"/>
            <w:color w:val="804000"/>
            <w:kern w:val="0"/>
            <w:sz w:val="20"/>
            <w:szCs w:val="20"/>
            <w:lang w:val="sk-SK" w:eastAsia="sk-SK"/>
            <w14:ligatures w14:val="none"/>
          </w:rPr>
          <w:t>#define DHTTYPE DHT11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2" w:author="Unknown Author" w:date="2024-04-26T14:13:25Z"/>
          <w14:ligatures w14:val="none"/>
        </w:rPr>
      </w:pPr>
      <w:ins w:id="71"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5" w:author="Unknown Author" w:date="2024-04-26T14:13:25Z"/>
          <w14:ligatures w14:val="none"/>
        </w:rPr>
      </w:pPr>
      <w:ins w:id="73" w:author="Unknown Author" w:date="2024-04-26T14:13:25Z">
        <w:r>
          <w:rPr>
            <w:rFonts w:eastAsia="Times New Roman" w:cs="Courier New" w:ascii="Courier New" w:hAnsi="Courier New"/>
            <w:color w:val="804000"/>
            <w:kern w:val="0"/>
            <w:sz w:val="20"/>
            <w:szCs w:val="20"/>
            <w:lang w:val="sk-SK" w:eastAsia="sk-SK"/>
            <w14:ligatures w14:val="none"/>
          </w:rPr>
          <w:t xml:space="preserve">#define CONTROLLERPIN A27  </w:t>
        </w:r>
      </w:ins>
      <w:ins w:id="74" w:author="Unknown Author" w:date="2024-04-26T14:13:25Z">
        <w:r>
          <w:rPr>
            <w:rFonts w:eastAsia="Times New Roman" w:cs="Courier New" w:ascii="Courier New" w:hAnsi="Courier New"/>
            <w:color w:val="008000"/>
            <w:kern w:val="0"/>
            <w:sz w:val="20"/>
            <w:szCs w:val="20"/>
            <w:lang w:val="sk-SK" w:eastAsia="sk-SK"/>
            <w14:ligatures w14:val="none"/>
          </w:rPr>
          <w:t>// Analog pin for button/rotary controller to control the RGB LCD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4" w:author="Unknown Author" w:date="2024-04-26T14:13:25Z"/>
          <w14:ligatures w14:val="none"/>
        </w:rPr>
      </w:pPr>
      <w:ins w:id="76" w:author="Unknown Author" w:date="2024-04-26T14:13:25Z">
        <w:r>
          <w:rPr>
            <w:rFonts w:eastAsia="Times New Roman" w:cs="Courier New" w:ascii="Courier New" w:hAnsi="Courier New"/>
            <w:color w:val="000000"/>
            <w:kern w:val="0"/>
            <w:sz w:val="20"/>
            <w:szCs w:val="20"/>
            <w:lang w:val="sk-SK" w:eastAsia="sk-SK"/>
            <w14:ligatures w14:val="none"/>
          </w:rPr>
          <w:t>DHT dht</w:t>
        </w:r>
      </w:ins>
      <w:ins w:id="77"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 w:author="Unknown Author" w:date="2024-04-26T14:13:25Z">
        <w:r>
          <w:rPr>
            <w:rFonts w:eastAsia="Times New Roman" w:cs="Courier New" w:ascii="Courier New" w:hAnsi="Courier New"/>
            <w:color w:val="000000"/>
            <w:kern w:val="0"/>
            <w:sz w:val="20"/>
            <w:szCs w:val="20"/>
            <w:lang w:val="sk-SK" w:eastAsia="sk-SK"/>
            <w14:ligatures w14:val="none"/>
          </w:rPr>
          <w:t>DHTPIN</w:t>
        </w:r>
      </w:ins>
      <w:ins w:id="79" w:author="Unknown Author" w:date="2024-04-26T14:13:25Z">
        <w:r>
          <w:rPr>
            <w:rFonts w:eastAsia="Times New Roman" w:cs="Courier New" w:ascii="Courier New" w:hAnsi="Courier New"/>
            <w:b/>
            <w:bCs/>
            <w:color w:val="000080"/>
            <w:kern w:val="0"/>
            <w:sz w:val="20"/>
            <w:szCs w:val="20"/>
            <w:lang w:val="sk-SK" w:eastAsia="sk-SK"/>
            <w14:ligatures w14:val="none"/>
          </w:rPr>
          <w:t>,</w:t>
        </w:r>
      </w:ins>
      <w:ins w:id="80" w:author="Unknown Author" w:date="2024-04-26T14:13:25Z">
        <w:r>
          <w:rPr>
            <w:rFonts w:eastAsia="Times New Roman" w:cs="Courier New" w:ascii="Courier New" w:hAnsi="Courier New"/>
            <w:color w:val="000000"/>
            <w:kern w:val="0"/>
            <w:sz w:val="20"/>
            <w:szCs w:val="20"/>
            <w:lang w:val="sk-SK" w:eastAsia="sk-SK"/>
            <w14:ligatures w14:val="none"/>
          </w:rPr>
          <w:t xml:space="preserve"> DHTTYPE</w:t>
        </w:r>
      </w:ins>
      <w:ins w:id="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3" w:author="Unknown Author" w:date="2024-04-26T14:13:25Z">
        <w:r>
          <w:rPr>
            <w:rFonts w:eastAsia="Times New Roman" w:cs="Courier New" w:ascii="Courier New" w:hAnsi="Courier New"/>
            <w:color w:val="008000"/>
            <w:kern w:val="0"/>
            <w:sz w:val="20"/>
            <w:szCs w:val="20"/>
            <w:lang w:val="sk-SK" w:eastAsia="sk-SK"/>
            <w14:ligatures w14:val="none"/>
          </w:rPr>
          <w:t>// Types: DHT11, DHT22 (AM2302, AM2321), DHT21 (AM2301)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6" w:author="Unknown Author" w:date="2024-04-26T14:13:25Z"/>
          <w14:ligatures w14:val="none"/>
        </w:rPr>
      </w:pPr>
      <w:ins w:id="8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9" w:author="Unknown Author" w:date="2024-04-26T14:13:25Z"/>
          <w14:ligatures w14:val="none"/>
        </w:rPr>
      </w:pPr>
      <w:ins w:id="87" w:author="Unknown Author" w:date="2024-04-26T14:13:25Z">
        <w:r>
          <w:rPr>
            <w:rFonts w:eastAsia="Times New Roman" w:cs="Courier New" w:ascii="Courier New" w:hAnsi="Courier New"/>
            <w:color w:val="000000"/>
            <w:kern w:val="0"/>
            <w:sz w:val="20"/>
            <w:szCs w:val="20"/>
            <w:lang w:val="sk-SK" w:eastAsia="sk-SK"/>
            <w14:ligatures w14:val="none"/>
          </w:rPr>
          <w:t>rgb_lcd lcd</w:t>
        </w:r>
      </w:ins>
      <w:ins w:id="8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 w:author="Unknown Author" w:date="2024-04-26T14:13:25Z"/>
          <w14:ligatures w14:val="none"/>
        </w:rPr>
      </w:pPr>
      <w:ins w:id="9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4" w:author="Unknown Author" w:date="2024-04-26T14:13:25Z"/>
          <w14:ligatures w14:val="none"/>
        </w:rPr>
      </w:pPr>
      <w:ins w:id="92" w:author="Unknown Author" w:date="2024-04-26T14:13:25Z">
        <w:r>
          <w:rPr>
            <w:rFonts w:eastAsia="Times New Roman" w:cs="Courier New" w:ascii="Courier New" w:hAnsi="Courier New"/>
            <w:color w:val="000000"/>
            <w:kern w:val="0"/>
            <w:sz w:val="20"/>
            <w:szCs w:val="20"/>
            <w:lang w:val="sk-SK" w:eastAsia="sk-SK"/>
            <w14:ligatures w14:val="none"/>
          </w:rPr>
          <w:t>BlynkTimer timer</w:t>
        </w:r>
      </w:ins>
      <w:ins w:id="9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6" w:author="Unknown Author" w:date="2024-04-26T14:13:25Z"/>
          <w14:ligatures w14:val="none"/>
        </w:rPr>
      </w:pPr>
      <w:ins w:id="9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1" w:author="Unknown Author" w:date="2024-04-26T14:13:25Z"/>
          <w14:ligatures w14:val="none"/>
        </w:rPr>
      </w:pPr>
      <w:ins w:id="97" w:author="Unknown Author" w:date="2024-04-26T14:13:25Z">
        <w:r>
          <w:rPr>
            <w:rFonts w:eastAsia="Times New Roman" w:cs="Courier New" w:ascii="Courier New" w:hAnsi="Courier New"/>
            <w:color w:val="8000FF"/>
            <w:kern w:val="0"/>
            <w:sz w:val="20"/>
            <w:szCs w:val="20"/>
            <w:lang w:val="sk-SK" w:eastAsia="sk-SK"/>
            <w14:ligatures w14:val="none"/>
          </w:rPr>
          <w:t>uint8_t</w:t>
        </w:r>
      </w:ins>
      <w:ins w:id="98" w:author="Unknown Author" w:date="2024-04-26T14:13:25Z">
        <w:r>
          <w:rPr>
            <w:rFonts w:eastAsia="Times New Roman" w:cs="Courier New" w:ascii="Courier New" w:hAnsi="Courier New"/>
            <w:color w:val="000000"/>
            <w:kern w:val="0"/>
            <w:sz w:val="20"/>
            <w:szCs w:val="20"/>
            <w:lang w:val="sk-SK" w:eastAsia="sk-SK"/>
            <w14:ligatures w14:val="none"/>
          </w:rPr>
          <w:t xml:space="preserve"> degreeSymbol</w:t>
        </w:r>
      </w:ins>
      <w:ins w:id="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 w:author="Unknown Author" w:date="2024-04-26T14:13:25Z">
        <w:r>
          <w:rPr>
            <w:rFonts w:eastAsia="Times New Roman" w:cs="Courier New" w:ascii="Courier New" w:hAnsi="Courier New"/>
            <w:color w:val="FF8000"/>
            <w:kern w:val="0"/>
            <w:sz w:val="20"/>
            <w:szCs w:val="20"/>
            <w:lang w:val="sk-SK" w:eastAsia="sk-SK"/>
            <w14:ligatures w14:val="none"/>
          </w:rPr>
          <w:t>8</w:t>
        </w:r>
      </w:ins>
      <w:ins w:id="1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7" w:author="Unknown Author" w:date="2024-04-26T14:13:25Z">
        <w:r>
          <w:rPr>
            <w:rFonts w:eastAsia="Times New Roman" w:cs="Courier New" w:ascii="Courier New" w:hAnsi="Courier New"/>
            <w:color w:val="FF8000"/>
            <w:kern w:val="0"/>
            <w:sz w:val="20"/>
            <w:szCs w:val="20"/>
            <w:lang w:val="sk-SK" w:eastAsia="sk-SK"/>
            <w14:ligatures w14:val="none"/>
          </w:rPr>
          <w:t>0b11100</w:t>
        </w:r>
      </w:ins>
      <w:ins w:id="1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0" w:author="Unknown Author" w:date="2024-04-26T14:13:25Z">
        <w:r>
          <w:rPr>
            <w:rFonts w:eastAsia="Times New Roman" w:cs="Courier New" w:ascii="Courier New" w:hAnsi="Courier New"/>
            <w:color w:val="FF8000"/>
            <w:kern w:val="0"/>
            <w:sz w:val="20"/>
            <w:szCs w:val="20"/>
            <w:lang w:val="sk-SK" w:eastAsia="sk-SK"/>
            <w14:ligatures w14:val="none"/>
          </w:rPr>
          <w:t>0b10100</w:t>
        </w:r>
      </w:ins>
      <w:ins w:id="1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3" w:author="Unknown Author" w:date="2024-04-26T14:13:25Z">
        <w:r>
          <w:rPr>
            <w:rFonts w:eastAsia="Times New Roman" w:cs="Courier New" w:ascii="Courier New" w:hAnsi="Courier New"/>
            <w:color w:val="FF8000"/>
            <w:kern w:val="0"/>
            <w:sz w:val="20"/>
            <w:szCs w:val="20"/>
            <w:lang w:val="sk-SK" w:eastAsia="sk-SK"/>
            <w14:ligatures w14:val="none"/>
          </w:rPr>
          <w:t>0b11100</w:t>
        </w:r>
      </w:ins>
      <w:ins w:id="1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6" w:author="Unknown Author" w:date="2024-04-26T14:13:25Z">
        <w:r>
          <w:rPr>
            <w:rFonts w:eastAsia="Times New Roman" w:cs="Courier New" w:ascii="Courier New" w:hAnsi="Courier New"/>
            <w:color w:val="FF8000"/>
            <w:kern w:val="0"/>
            <w:sz w:val="20"/>
            <w:szCs w:val="20"/>
            <w:lang w:val="sk-SK" w:eastAsia="sk-SK"/>
            <w14:ligatures w14:val="none"/>
          </w:rPr>
          <w:t>0b00000</w:t>
        </w:r>
      </w:ins>
      <w:ins w:id="1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9" w:author="Unknown Author" w:date="2024-04-26T14:13:25Z">
        <w:r>
          <w:rPr>
            <w:rFonts w:eastAsia="Times New Roman" w:cs="Courier New" w:ascii="Courier New" w:hAnsi="Courier New"/>
            <w:color w:val="FF8000"/>
            <w:kern w:val="0"/>
            <w:sz w:val="20"/>
            <w:szCs w:val="20"/>
            <w:lang w:val="sk-SK" w:eastAsia="sk-SK"/>
            <w14:ligatures w14:val="none"/>
          </w:rPr>
          <w:t>0b00111</w:t>
        </w:r>
      </w:ins>
      <w:ins w:id="1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2" w:author="Unknown Author" w:date="2024-04-26T14:13:25Z">
        <w:r>
          <w:rPr>
            <w:rFonts w:eastAsia="Times New Roman" w:cs="Courier New" w:ascii="Courier New" w:hAnsi="Courier New"/>
            <w:color w:val="FF8000"/>
            <w:kern w:val="0"/>
            <w:sz w:val="20"/>
            <w:szCs w:val="20"/>
            <w:lang w:val="sk-SK" w:eastAsia="sk-SK"/>
            <w14:ligatures w14:val="none"/>
          </w:rPr>
          <w:t>0b00100</w:t>
        </w:r>
      </w:ins>
      <w:ins w:id="1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5" w:author="Unknown Author" w:date="2024-04-26T14:13:25Z">
        <w:r>
          <w:rPr>
            <w:rFonts w:eastAsia="Times New Roman" w:cs="Courier New" w:ascii="Courier New" w:hAnsi="Courier New"/>
            <w:color w:val="FF8000"/>
            <w:kern w:val="0"/>
            <w:sz w:val="20"/>
            <w:szCs w:val="20"/>
            <w:lang w:val="sk-SK" w:eastAsia="sk-SK"/>
            <w14:ligatures w14:val="none"/>
          </w:rPr>
          <w:t>0b00100</w:t>
        </w:r>
      </w:ins>
      <w:ins w:id="1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2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28" w:author="Unknown Author" w:date="2024-04-26T14:13:25Z">
        <w:r>
          <w:rPr>
            <w:rFonts w:eastAsia="Times New Roman" w:cs="Courier New" w:ascii="Courier New" w:hAnsi="Courier New"/>
            <w:color w:val="FF8000"/>
            <w:kern w:val="0"/>
            <w:sz w:val="20"/>
            <w:szCs w:val="20"/>
            <w:lang w:val="sk-SK" w:eastAsia="sk-SK"/>
            <w14:ligatures w14:val="none"/>
          </w:rPr>
          <w:t>0b00111</w:t>
        </w:r>
      </w:ins>
      <w:ins w:id="1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3" w:author="Unknown Author" w:date="2024-04-26T14:13:25Z"/>
          <w14:ligatures w14:val="none"/>
        </w:rPr>
      </w:pPr>
      <w:ins w:id="13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37" w:author="Unknown Author" w:date="2024-04-26T14:13:25Z"/>
          <w14:ligatures w14:val="none"/>
        </w:rPr>
      </w:pPr>
      <w:ins w:id="134" w:author="Unknown Author" w:date="2024-04-26T14:13:25Z">
        <w:r>
          <w:rPr>
            <w:rFonts w:eastAsia="Times New Roman" w:cs="Courier New" w:ascii="Courier New" w:hAnsi="Courier New"/>
            <w:color w:val="8000FF"/>
            <w:kern w:val="0"/>
            <w:sz w:val="20"/>
            <w:szCs w:val="20"/>
            <w:lang w:val="sk-SK" w:eastAsia="sk-SK"/>
            <w14:ligatures w14:val="none"/>
          </w:rPr>
          <w:t>float</w:t>
        </w:r>
      </w:ins>
      <w:ins w:id="135" w:author="Unknown Author" w:date="2024-04-26T14:13:25Z">
        <w:r>
          <w:rPr>
            <w:rFonts w:eastAsia="Times New Roman" w:cs="Courier New" w:ascii="Courier New" w:hAnsi="Courier New"/>
            <w:color w:val="000000"/>
            <w:kern w:val="0"/>
            <w:sz w:val="20"/>
            <w:szCs w:val="20"/>
            <w:lang w:val="sk-SK" w:eastAsia="sk-SK"/>
            <w14:ligatures w14:val="none"/>
          </w:rPr>
          <w:t xml:space="preserve"> celcius</w:t>
        </w:r>
      </w:ins>
      <w:ins w:id="13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1" w:author="Unknown Author" w:date="2024-04-26T14:13:25Z"/>
          <w14:ligatures w14:val="none"/>
        </w:rPr>
      </w:pPr>
      <w:ins w:id="138" w:author="Unknown Author" w:date="2024-04-26T14:13:25Z">
        <w:r>
          <w:rPr>
            <w:rFonts w:eastAsia="Times New Roman" w:cs="Courier New" w:ascii="Courier New" w:hAnsi="Courier New"/>
            <w:color w:val="8000FF"/>
            <w:kern w:val="0"/>
            <w:sz w:val="20"/>
            <w:szCs w:val="20"/>
            <w:lang w:val="sk-SK" w:eastAsia="sk-SK"/>
            <w14:ligatures w14:val="none"/>
          </w:rPr>
          <w:t>float</w:t>
        </w:r>
      </w:ins>
      <w:ins w:id="139" w:author="Unknown Author" w:date="2024-04-26T14:13:25Z">
        <w:r>
          <w:rPr>
            <w:rFonts w:eastAsia="Times New Roman" w:cs="Courier New" w:ascii="Courier New" w:hAnsi="Courier New"/>
            <w:color w:val="000000"/>
            <w:kern w:val="0"/>
            <w:sz w:val="20"/>
            <w:szCs w:val="20"/>
            <w:lang w:val="sk-SK" w:eastAsia="sk-SK"/>
            <w14:ligatures w14:val="none"/>
          </w:rPr>
          <w:t xml:space="preserve"> humidity</w:t>
        </w:r>
      </w:ins>
      <w:ins w:id="14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45" w:author="Unknown Author" w:date="2024-04-26T14:13:25Z"/>
          <w14:ligatures w14:val="none"/>
        </w:rPr>
      </w:pPr>
      <w:ins w:id="142" w:author="Unknown Author" w:date="2024-04-26T14:13:25Z">
        <w:r>
          <w:rPr>
            <w:rFonts w:eastAsia="Times New Roman" w:cs="Courier New" w:ascii="Courier New" w:hAnsi="Courier New"/>
            <w:color w:val="8000FF"/>
            <w:kern w:val="0"/>
            <w:sz w:val="20"/>
            <w:szCs w:val="20"/>
            <w:lang w:val="sk-SK" w:eastAsia="sk-SK"/>
            <w14:ligatures w14:val="none"/>
          </w:rPr>
          <w:t>int</w:t>
        </w:r>
      </w:ins>
      <w:ins w:id="143" w:author="Unknown Author" w:date="2024-04-26T14:13:25Z">
        <w:r>
          <w:rPr>
            <w:rFonts w:eastAsia="Times New Roman" w:cs="Courier New" w:ascii="Courier New" w:hAnsi="Courier New"/>
            <w:color w:val="000000"/>
            <w:kern w:val="0"/>
            <w:sz w:val="20"/>
            <w:szCs w:val="20"/>
            <w:lang w:val="sk-SK" w:eastAsia="sk-SK"/>
            <w14:ligatures w14:val="none"/>
          </w:rPr>
          <w:t xml:space="preserve"> airQuality</w:t>
        </w:r>
      </w:ins>
      <w:ins w:id="1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2" w:author="Unknown Author" w:date="2024-04-26T14:13:25Z"/>
          <w14:ligatures w14:val="none"/>
        </w:rPr>
      </w:pPr>
      <w:ins w:id="146" w:author="Unknown Author" w:date="2024-04-26T14:13:25Z">
        <w:r>
          <w:rPr>
            <w:rFonts w:eastAsia="Times New Roman" w:cs="Courier New" w:ascii="Courier New" w:hAnsi="Courier New"/>
            <w:color w:val="8000FF"/>
            <w:kern w:val="0"/>
            <w:sz w:val="20"/>
            <w:szCs w:val="20"/>
            <w:lang w:val="sk-SK" w:eastAsia="sk-SK"/>
            <w14:ligatures w14:val="none"/>
          </w:rPr>
          <w:t>int</w:t>
        </w:r>
      </w:ins>
      <w:ins w:id="147" w:author="Unknown Author" w:date="2024-04-26T14:13:25Z">
        <w:r>
          <w:rPr>
            <w:rFonts w:eastAsia="Times New Roman" w:cs="Courier New" w:ascii="Courier New" w:hAnsi="Courier New"/>
            <w:color w:val="000000"/>
            <w:kern w:val="0"/>
            <w:sz w:val="20"/>
            <w:szCs w:val="20"/>
            <w:lang w:val="sk-SK" w:eastAsia="sk-SK"/>
            <w14:ligatures w14:val="none"/>
          </w:rPr>
          <w:t xml:space="preserve"> button </w:t>
        </w:r>
      </w:ins>
      <w:ins w:id="1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50" w:author="Unknown Author" w:date="2024-04-26T14:13:25Z">
        <w:r>
          <w:rPr>
            <w:rFonts w:eastAsia="Times New Roman" w:cs="Courier New" w:ascii="Courier New" w:hAnsi="Courier New"/>
            <w:color w:val="FF8000"/>
            <w:kern w:val="0"/>
            <w:sz w:val="20"/>
            <w:szCs w:val="20"/>
            <w:lang w:val="sk-SK" w:eastAsia="sk-SK"/>
            <w14:ligatures w14:val="none"/>
          </w:rPr>
          <w:t>0</w:t>
        </w:r>
      </w:ins>
      <w:ins w:id="15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54" w:author="Unknown Author" w:date="2024-04-26T14:13:25Z"/>
          <w14:ligatures w14:val="none"/>
        </w:rPr>
      </w:pPr>
      <w:ins w:id="15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62" w:author="Unknown Author" w:date="2024-04-26T14:13:25Z"/>
          <w14:ligatures w14:val="none"/>
        </w:rPr>
      </w:pPr>
      <w:ins w:id="155" w:author="Unknown Author" w:date="2024-04-26T14:13:25Z">
        <w:r>
          <w:rPr>
            <w:rFonts w:eastAsia="Times New Roman" w:cs="Courier New" w:ascii="Courier New" w:hAnsi="Courier New"/>
            <w:color w:val="000000"/>
            <w:kern w:val="0"/>
            <w:sz w:val="20"/>
            <w:szCs w:val="20"/>
            <w:lang w:val="sk-SK" w:eastAsia="sk-SK"/>
            <w14:ligatures w14:val="none"/>
          </w:rPr>
          <w:t>String getWifiStatus</w:t>
        </w:r>
      </w:ins>
      <w:ins w:id="1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57" w:author="Unknown Author" w:date="2024-04-26T14:13:25Z">
        <w:r>
          <w:rPr>
            <w:rFonts w:eastAsia="Times New Roman" w:cs="Courier New" w:ascii="Courier New" w:hAnsi="Courier New"/>
            <w:color w:val="8000FF"/>
            <w:kern w:val="0"/>
            <w:sz w:val="20"/>
            <w:szCs w:val="20"/>
            <w:lang w:val="sk-SK" w:eastAsia="sk-SK"/>
            <w14:ligatures w14:val="none"/>
          </w:rPr>
          <w:t>int</w:t>
        </w:r>
      </w:ins>
      <w:ins w:id="158" w:author="Unknown Author" w:date="2024-04-26T14:13:25Z">
        <w:r>
          <w:rPr>
            <w:rFonts w:eastAsia="Times New Roman" w:cs="Courier New" w:ascii="Courier New" w:hAnsi="Courier New"/>
            <w:color w:val="000000"/>
            <w:kern w:val="0"/>
            <w:sz w:val="20"/>
            <w:szCs w:val="20"/>
            <w:lang w:val="sk-SK" w:eastAsia="sk-SK"/>
            <w14:ligatures w14:val="none"/>
          </w:rPr>
          <w:t xml:space="preserve"> status</w:t>
        </w:r>
      </w:ins>
      <w:ins w:id="1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70" w:author="Unknown Author" w:date="2024-04-26T14:13:25Z"/>
          <w14:ligatures w14:val="none"/>
        </w:rPr>
      </w:pPr>
      <w:ins w:id="16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4" w:author="Unknown Author" w:date="2024-04-26T14:13:25Z">
        <w:r>
          <w:rPr>
            <w:rFonts w:eastAsia="Times New Roman" w:cs="Courier New" w:ascii="Courier New" w:hAnsi="Courier New"/>
            <w:b/>
            <w:bCs/>
            <w:color w:val="0000FF"/>
            <w:kern w:val="0"/>
            <w:sz w:val="20"/>
            <w:szCs w:val="20"/>
            <w:lang w:val="sk-SK" w:eastAsia="sk-SK"/>
            <w14:ligatures w14:val="none"/>
          </w:rPr>
          <w:t>switch</w:t>
        </w:r>
      </w:ins>
      <w:ins w:id="1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6" w:author="Unknown Author" w:date="2024-04-26T14:13:25Z">
        <w:r>
          <w:rPr>
            <w:rFonts w:eastAsia="Times New Roman" w:cs="Courier New" w:ascii="Courier New" w:hAnsi="Courier New"/>
            <w:color w:val="000000"/>
            <w:kern w:val="0"/>
            <w:sz w:val="20"/>
            <w:szCs w:val="20"/>
            <w:lang w:val="sk-SK" w:eastAsia="sk-SK"/>
            <w14:ligatures w14:val="none"/>
          </w:rPr>
          <w:t>status</w:t>
        </w:r>
      </w:ins>
      <w:ins w:id="1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80" w:author="Unknown Author" w:date="2024-04-26T14:13:25Z"/>
          <w14:ligatures w14:val="none"/>
        </w:rPr>
      </w:pPr>
      <w:ins w:id="1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73" w:author="Unknown Author" w:date="2024-04-26T14:13:25Z">
        <w:r>
          <w:rPr>
            <w:rFonts w:eastAsia="Times New Roman" w:cs="Courier New" w:ascii="Courier New" w:hAnsi="Courier New"/>
            <w:color w:val="000000"/>
            <w:kern w:val="0"/>
            <w:sz w:val="20"/>
            <w:szCs w:val="20"/>
            <w:lang w:val="sk-SK" w:eastAsia="sk-SK"/>
            <w14:ligatures w14:val="none"/>
          </w:rPr>
          <w:t xml:space="preserve"> WL_IDLE_STATUS</w:t>
        </w:r>
      </w:ins>
      <w:ins w:id="1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7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7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78" w:author="Unknown Author" w:date="2024-04-26T14:13:25Z">
        <w:r>
          <w:rPr>
            <w:rFonts w:eastAsia="Times New Roman" w:cs="Courier New" w:ascii="Courier New" w:hAnsi="Courier New"/>
            <w:color w:val="808080"/>
            <w:kern w:val="0"/>
            <w:sz w:val="20"/>
            <w:szCs w:val="20"/>
            <w:lang w:val="sk-SK" w:eastAsia="sk-SK"/>
            <w14:ligatures w14:val="none"/>
          </w:rPr>
          <w:t>"WL_IDLE_STATUS"</w:t>
        </w:r>
      </w:ins>
      <w:ins w:id="17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90" w:author="Unknown Author" w:date="2024-04-26T14:13:25Z"/>
          <w14:ligatures w14:val="none"/>
        </w:rPr>
      </w:pPr>
      <w:ins w:id="1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83" w:author="Unknown Author" w:date="2024-04-26T14:13:25Z">
        <w:r>
          <w:rPr>
            <w:rFonts w:eastAsia="Times New Roman" w:cs="Courier New" w:ascii="Courier New" w:hAnsi="Courier New"/>
            <w:color w:val="000000"/>
            <w:kern w:val="0"/>
            <w:sz w:val="20"/>
            <w:szCs w:val="20"/>
            <w:lang w:val="sk-SK" w:eastAsia="sk-SK"/>
            <w14:ligatures w14:val="none"/>
          </w:rPr>
          <w:t xml:space="preserve"> WL_SCAN_COMPLETED</w:t>
        </w:r>
      </w:ins>
      <w:ins w:id="1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88" w:author="Unknown Author" w:date="2024-04-26T14:13:25Z">
        <w:r>
          <w:rPr>
            <w:rFonts w:eastAsia="Times New Roman" w:cs="Courier New" w:ascii="Courier New" w:hAnsi="Courier New"/>
            <w:color w:val="808080"/>
            <w:kern w:val="0"/>
            <w:sz w:val="20"/>
            <w:szCs w:val="20"/>
            <w:lang w:val="sk-SK" w:eastAsia="sk-SK"/>
            <w14:ligatures w14:val="none"/>
          </w:rPr>
          <w:t>"WL_SCAN_COMPLETED"</w:t>
        </w:r>
      </w:ins>
      <w:ins w:id="1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00" w:author="Unknown Author" w:date="2024-04-26T14:13:25Z"/>
          <w14:ligatures w14:val="none"/>
        </w:rPr>
      </w:pPr>
      <w:ins w:id="1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193" w:author="Unknown Author" w:date="2024-04-26T14:13:25Z">
        <w:r>
          <w:rPr>
            <w:rFonts w:eastAsia="Times New Roman" w:cs="Courier New" w:ascii="Courier New" w:hAnsi="Courier New"/>
            <w:color w:val="000000"/>
            <w:kern w:val="0"/>
            <w:sz w:val="20"/>
            <w:szCs w:val="20"/>
            <w:lang w:val="sk-SK" w:eastAsia="sk-SK"/>
            <w14:ligatures w14:val="none"/>
          </w:rPr>
          <w:t xml:space="preserve"> WL_NO_SSID_AVAIL</w:t>
        </w:r>
      </w:ins>
      <w:ins w:id="1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1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98" w:author="Unknown Author" w:date="2024-04-26T14:13:25Z">
        <w:r>
          <w:rPr>
            <w:rFonts w:eastAsia="Times New Roman" w:cs="Courier New" w:ascii="Courier New" w:hAnsi="Courier New"/>
            <w:color w:val="808080"/>
            <w:kern w:val="0"/>
            <w:sz w:val="20"/>
            <w:szCs w:val="20"/>
            <w:lang w:val="sk-SK" w:eastAsia="sk-SK"/>
            <w14:ligatures w14:val="none"/>
          </w:rPr>
          <w:t>"WL_NO_SSID_AVAIL"</w:t>
        </w:r>
      </w:ins>
      <w:ins w:id="19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10" w:author="Unknown Author" w:date="2024-04-26T14:13:25Z"/>
          <w14:ligatures w14:val="none"/>
        </w:rPr>
      </w:pPr>
      <w:ins w:id="20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0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WL_CONNECT_FAILED</w:t>
        </w:r>
      </w:ins>
      <w:ins w:id="2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0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08" w:author="Unknown Author" w:date="2024-04-26T14:13:25Z">
        <w:r>
          <w:rPr>
            <w:rFonts w:eastAsia="Times New Roman" w:cs="Courier New" w:ascii="Courier New" w:hAnsi="Courier New"/>
            <w:color w:val="808080"/>
            <w:kern w:val="0"/>
            <w:sz w:val="20"/>
            <w:szCs w:val="20"/>
            <w:lang w:val="sk-SK" w:eastAsia="sk-SK"/>
            <w14:ligatures w14:val="none"/>
          </w:rPr>
          <w:t>"WL_CONNECT_FAILED"</w:t>
        </w:r>
      </w:ins>
      <w:ins w:id="20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20" w:author="Unknown Author" w:date="2024-04-26T14:13:25Z"/>
          <w14:ligatures w14:val="none"/>
        </w:rPr>
      </w:pPr>
      <w:ins w:id="21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1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WL_CONNECTION_LOST</w:t>
        </w:r>
      </w:ins>
      <w:ins w:id="2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1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18" w:author="Unknown Author" w:date="2024-04-26T14:13:25Z">
        <w:r>
          <w:rPr>
            <w:rFonts w:eastAsia="Times New Roman" w:cs="Courier New" w:ascii="Courier New" w:hAnsi="Courier New"/>
            <w:color w:val="808080"/>
            <w:kern w:val="0"/>
            <w:sz w:val="20"/>
            <w:szCs w:val="20"/>
            <w:lang w:val="sk-SK" w:eastAsia="sk-SK"/>
            <w14:ligatures w14:val="none"/>
          </w:rPr>
          <w:t>"WL_CONNECTION_LOST"</w:t>
        </w:r>
      </w:ins>
      <w:ins w:id="21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30" w:author="Unknown Author" w:date="2024-04-26T14:13:25Z"/>
          <w14:ligatures w14:val="none"/>
        </w:rPr>
      </w:pPr>
      <w:ins w:id="2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23" w:author="Unknown Author" w:date="2024-04-26T14:13:25Z">
        <w:r>
          <w:rPr>
            <w:rFonts w:eastAsia="Times New Roman" w:cs="Courier New" w:ascii="Courier New" w:hAnsi="Courier New"/>
            <w:color w:val="000000"/>
            <w:kern w:val="0"/>
            <w:sz w:val="20"/>
            <w:szCs w:val="20"/>
            <w:lang w:val="sk-SK" w:eastAsia="sk-SK"/>
            <w14:ligatures w14:val="none"/>
          </w:rPr>
          <w:t xml:space="preserve"> WL_CONNECTED</w:t>
        </w:r>
      </w:ins>
      <w:ins w:id="2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2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28" w:author="Unknown Author" w:date="2024-04-26T14:13:25Z">
        <w:r>
          <w:rPr>
            <w:rFonts w:eastAsia="Times New Roman" w:cs="Courier New" w:ascii="Courier New" w:hAnsi="Courier New"/>
            <w:color w:val="808080"/>
            <w:kern w:val="0"/>
            <w:sz w:val="20"/>
            <w:szCs w:val="20"/>
            <w:lang w:val="sk-SK" w:eastAsia="sk-SK"/>
            <w14:ligatures w14:val="none"/>
          </w:rPr>
          <w:t>"WL_CONNECTED"</w:t>
        </w:r>
      </w:ins>
      <w:ins w:id="22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0" w:author="Unknown Author" w:date="2024-04-26T14:13:25Z"/>
          <w14:ligatures w14:val="none"/>
        </w:rPr>
      </w:pPr>
      <w:ins w:id="23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2" w:author="Unknown Author" w:date="2024-04-26T14:13:25Z">
        <w:r>
          <w:rPr>
            <w:rFonts w:eastAsia="Times New Roman" w:cs="Courier New" w:ascii="Courier New" w:hAnsi="Courier New"/>
            <w:b/>
            <w:bCs/>
            <w:color w:val="0000FF"/>
            <w:kern w:val="0"/>
            <w:sz w:val="20"/>
            <w:szCs w:val="20"/>
            <w:lang w:val="sk-SK" w:eastAsia="sk-SK"/>
            <w14:ligatures w14:val="none"/>
          </w:rPr>
          <w:t>case</w:t>
        </w:r>
      </w:ins>
      <w:ins w:id="233" w:author="Unknown Author" w:date="2024-04-26T14:13:25Z">
        <w:r>
          <w:rPr>
            <w:rFonts w:eastAsia="Times New Roman" w:cs="Courier New" w:ascii="Courier New" w:hAnsi="Courier New"/>
            <w:color w:val="000000"/>
            <w:kern w:val="0"/>
            <w:sz w:val="20"/>
            <w:szCs w:val="20"/>
            <w:lang w:val="sk-SK" w:eastAsia="sk-SK"/>
            <w14:ligatures w14:val="none"/>
          </w:rPr>
          <w:t xml:space="preserve"> WL_DISCONNECTED</w:t>
        </w:r>
      </w:ins>
      <w:ins w:id="2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3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6" w:author="Unknown Author" w:date="2024-04-26T14:13:25Z">
        <w:r>
          <w:rPr>
            <w:rFonts w:eastAsia="Times New Roman" w:cs="Courier New" w:ascii="Courier New" w:hAnsi="Courier New"/>
            <w:b/>
            <w:bCs/>
            <w:color w:val="0000FF"/>
            <w:kern w:val="0"/>
            <w:sz w:val="20"/>
            <w:szCs w:val="20"/>
            <w:lang w:val="sk-SK" w:eastAsia="sk-SK"/>
            <w14:ligatures w14:val="none"/>
          </w:rPr>
          <w:t>return</w:t>
        </w:r>
      </w:ins>
      <w:ins w:id="2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38" w:author="Unknown Author" w:date="2024-04-26T14:13:25Z">
        <w:r>
          <w:rPr>
            <w:rFonts w:eastAsia="Times New Roman" w:cs="Courier New" w:ascii="Courier New" w:hAnsi="Courier New"/>
            <w:color w:val="808080"/>
            <w:kern w:val="0"/>
            <w:sz w:val="20"/>
            <w:szCs w:val="20"/>
            <w:lang w:val="sk-SK" w:eastAsia="sk-SK"/>
            <w14:ligatures w14:val="none"/>
          </w:rPr>
          <w:t>"WL_DISCONNECTED"</w:t>
        </w:r>
      </w:ins>
      <w:ins w:id="23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3" w:author="Unknown Author" w:date="2024-04-26T14:13:25Z"/>
          <w14:ligatures w14:val="none"/>
        </w:rPr>
      </w:pPr>
      <w:ins w:id="2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5" w:author="Unknown Author" w:date="2024-04-26T14:13:25Z"/>
          <w14:ligatures w14:val="none"/>
        </w:rPr>
      </w:pPr>
      <w:ins w:id="2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47" w:author="Unknown Author" w:date="2024-04-26T14:13:25Z"/>
          <w14:ligatures w14:val="none"/>
        </w:rPr>
      </w:pPr>
      <w:ins w:id="24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68" w:author="Unknown Author" w:date="2024-04-26T14:13:25Z"/>
          <w14:ligatures w14:val="none"/>
        </w:rPr>
      </w:pPr>
      <w:ins w:id="248" w:author="Unknown Author" w:date="2024-04-26T14:13:25Z">
        <w:r>
          <w:rPr>
            <w:rFonts w:eastAsia="Times New Roman" w:cs="Courier New" w:ascii="Courier New" w:hAnsi="Courier New"/>
            <w:color w:val="8000FF"/>
            <w:kern w:val="0"/>
            <w:sz w:val="20"/>
            <w:szCs w:val="20"/>
            <w:lang w:val="sk-SK" w:eastAsia="sk-SK"/>
            <w14:ligatures w14:val="none"/>
          </w:rPr>
          <w:t>void</w:t>
        </w:r>
      </w:ins>
      <w:ins w:id="249" w:author="Unknown Author" w:date="2024-04-26T14:13:25Z">
        <w:r>
          <w:rPr>
            <w:rFonts w:eastAsia="Times New Roman" w:cs="Courier New" w:ascii="Courier New" w:hAnsi="Courier New"/>
            <w:color w:val="000000"/>
            <w:kern w:val="0"/>
            <w:sz w:val="20"/>
            <w:szCs w:val="20"/>
            <w:lang w:val="sk-SK" w:eastAsia="sk-SK"/>
            <w14:ligatures w14:val="none"/>
          </w:rPr>
          <w:t xml:space="preserve"> setBacklightColour</w:t>
        </w:r>
      </w:ins>
      <w:ins w:id="2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1" w:author="Unknown Author" w:date="2024-04-26T14:13:25Z">
        <w:r>
          <w:rPr>
            <w:rFonts w:eastAsia="Times New Roman" w:cs="Courier New" w:ascii="Courier New" w:hAnsi="Courier New"/>
            <w:color w:val="8000FF"/>
            <w:kern w:val="0"/>
            <w:sz w:val="20"/>
            <w:szCs w:val="20"/>
            <w:lang w:val="sk-SK" w:eastAsia="sk-SK"/>
            <w14:ligatures w14:val="none"/>
          </w:rPr>
          <w:t>float</w:t>
        </w:r>
      </w:ins>
      <w:ins w:id="252"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2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55" w:author="Unknown Author" w:date="2024-04-26T14:13:25Z">
        <w:r>
          <w:rPr>
            <w:rFonts w:eastAsia="Times New Roman" w:cs="Courier New" w:ascii="Courier New" w:hAnsi="Courier New"/>
            <w:color w:val="8000FF"/>
            <w:kern w:val="0"/>
            <w:sz w:val="20"/>
            <w:szCs w:val="20"/>
            <w:lang w:val="sk-SK" w:eastAsia="sk-SK"/>
            <w14:ligatures w14:val="none"/>
          </w:rPr>
          <w:t>int</w:t>
        </w:r>
      </w:ins>
      <w:ins w:id="256"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2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25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59" w:author="Unknown Author" w:date="2024-04-26T14:13:25Z">
        <w:r>
          <w:rPr>
            <w:rFonts w:eastAsia="Times New Roman" w:cs="Courier New" w:ascii="Courier New" w:hAnsi="Courier New"/>
            <w:color w:val="8000FF"/>
            <w:kern w:val="0"/>
            <w:sz w:val="20"/>
            <w:szCs w:val="20"/>
            <w:lang w:val="sk-SK" w:eastAsia="sk-SK"/>
            <w14:ligatures w14:val="none"/>
          </w:rPr>
          <w:t>int</w:t>
        </w:r>
      </w:ins>
      <w:ins w:id="260"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2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63" w:author="Unknown Author" w:date="2024-04-26T14:13:25Z">
        <w:r>
          <w:rPr>
            <w:rFonts w:eastAsia="Times New Roman" w:cs="Courier New" w:ascii="Courier New" w:hAnsi="Courier New"/>
            <w:color w:val="8000FF"/>
            <w:kern w:val="0"/>
            <w:sz w:val="20"/>
            <w:szCs w:val="20"/>
            <w:lang w:val="sk-SK" w:eastAsia="sk-SK"/>
            <w14:ligatures w14:val="none"/>
          </w:rPr>
          <w:t>int</w:t>
        </w:r>
      </w:ins>
      <w:ins w:id="264"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2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26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6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77" w:author="Unknown Author" w:date="2024-04-26T14:13:25Z"/>
          <w14:ligatures w14:val="none"/>
        </w:rPr>
      </w:pPr>
      <w:ins w:id="26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70" w:author="Unknown Author" w:date="2024-04-26T14:13:25Z">
        <w:r>
          <w:rPr>
            <w:rFonts w:eastAsia="Times New Roman" w:cs="Courier New" w:ascii="Courier New" w:hAnsi="Courier New"/>
            <w:color w:val="8000FF"/>
            <w:kern w:val="0"/>
            <w:sz w:val="20"/>
            <w:szCs w:val="20"/>
            <w:lang w:val="sk-SK" w:eastAsia="sk-SK"/>
            <w14:ligatures w14:val="none"/>
          </w:rPr>
          <w:t>int</w:t>
        </w:r>
      </w:ins>
      <w:ins w:id="271" w:author="Unknown Author" w:date="2024-04-26T14:13:25Z">
        <w:r>
          <w:rPr>
            <w:rFonts w:eastAsia="Times New Roman" w:cs="Courier New" w:ascii="Courier New" w:hAnsi="Courier New"/>
            <w:color w:val="000000"/>
            <w:kern w:val="0"/>
            <w:sz w:val="20"/>
            <w:szCs w:val="20"/>
            <w:lang w:val="sk-SK" w:eastAsia="sk-SK"/>
            <w14:ligatures w14:val="none"/>
          </w:rPr>
          <w:t xml:space="preserve"> r</w:t>
        </w:r>
      </w:ins>
      <w:ins w:id="272" w:author="Unknown Author" w:date="2024-04-26T14:13:25Z">
        <w:r>
          <w:rPr>
            <w:rFonts w:eastAsia="Times New Roman" w:cs="Courier New" w:ascii="Courier New" w:hAnsi="Courier New"/>
            <w:b/>
            <w:bCs/>
            <w:color w:val="000080"/>
            <w:kern w:val="0"/>
            <w:sz w:val="20"/>
            <w:szCs w:val="20"/>
            <w:lang w:val="sk-SK" w:eastAsia="sk-SK"/>
            <w14:ligatures w14:val="none"/>
          </w:rPr>
          <w:t>,</w:t>
        </w:r>
      </w:ins>
      <w:ins w:id="273"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2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275" w:author="Unknown Author" w:date="2024-04-26T14:13:25Z">
        <w:r>
          <w:rPr>
            <w:rFonts w:eastAsia="Times New Roman" w:cs="Courier New" w:ascii="Courier New" w:hAnsi="Courier New"/>
            <w:color w:val="000000"/>
            <w:kern w:val="0"/>
            <w:sz w:val="20"/>
            <w:szCs w:val="20"/>
            <w:lang w:val="sk-SK" w:eastAsia="sk-SK"/>
            <w14:ligatures w14:val="none"/>
          </w:rPr>
          <w:t xml:space="preserve"> b</w:t>
        </w:r>
      </w:ins>
      <w:ins w:id="27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88" w:author="Unknown Author" w:date="2024-04-26T14:13:25Z"/>
          <w14:ligatures w14:val="none"/>
        </w:rPr>
      </w:pPr>
      <w:ins w:id="27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79"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28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82" w:author="Unknown Author" w:date="2024-04-26T14:13:25Z">
        <w:r>
          <w:rPr>
            <w:rFonts w:eastAsia="Times New Roman" w:cs="Courier New" w:ascii="Courier New" w:hAnsi="Courier New"/>
            <w:color w:val="000000"/>
            <w:kern w:val="0"/>
            <w:sz w:val="20"/>
            <w:szCs w:val="20"/>
            <w:lang w:val="sk-SK" w:eastAsia="sk-SK"/>
            <w14:ligatures w14:val="none"/>
          </w:rPr>
          <w:t xml:space="preserve">input </w:t>
        </w:r>
      </w:ins>
      <w:ins w:id="283"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284"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285" w:author="Unknown Author" w:date="2024-04-26T14:13:25Z">
        <w:r>
          <w:rPr>
            <w:rFonts w:eastAsia="Times New Roman" w:cs="Courier New" w:ascii="Courier New" w:hAnsi="Courier New"/>
            <w:b/>
            <w:bCs/>
            <w:color w:val="000080"/>
            <w:kern w:val="0"/>
            <w:sz w:val="20"/>
            <w:szCs w:val="20"/>
            <w:lang w:val="sk-SK" w:eastAsia="sk-SK"/>
            <w14:ligatures w14:val="none"/>
          </w:rPr>
          <w:t>)</w:t>
        </w:r>
      </w:ins>
      <w:ins w:id="28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8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295" w:author="Unknown Author" w:date="2024-04-26T14:13:25Z"/>
          <w14:ligatures w14:val="none"/>
        </w:rPr>
      </w:pPr>
      <w:ins w:id="28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0"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2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29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3" w:author="Unknown Author" w:date="2024-04-26T14:13:25Z">
        <w:r>
          <w:rPr>
            <w:rFonts w:eastAsia="Times New Roman" w:cs="Courier New" w:ascii="Courier New" w:hAnsi="Courier New"/>
            <w:color w:val="FF8000"/>
            <w:kern w:val="0"/>
            <w:sz w:val="20"/>
            <w:szCs w:val="20"/>
            <w:lang w:val="sk-SK" w:eastAsia="sk-SK"/>
            <w14:ligatures w14:val="none"/>
          </w:rPr>
          <w:t>0</w:t>
        </w:r>
      </w:ins>
      <w:ins w:id="29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2" w:author="Unknown Author" w:date="2024-04-26T14:13:25Z"/>
          <w14:ligatures w14:val="none"/>
        </w:rPr>
      </w:pPr>
      <w:ins w:id="29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297"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2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2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0" w:author="Unknown Author" w:date="2024-04-26T14:13:25Z">
        <w:r>
          <w:rPr>
            <w:rFonts w:eastAsia="Times New Roman" w:cs="Courier New" w:ascii="Courier New" w:hAnsi="Courier New"/>
            <w:color w:val="FF8000"/>
            <w:kern w:val="0"/>
            <w:sz w:val="20"/>
            <w:szCs w:val="20"/>
            <w:lang w:val="sk-SK" w:eastAsia="sk-SK"/>
            <w14:ligatures w14:val="none"/>
          </w:rPr>
          <w:t>0</w:t>
        </w:r>
      </w:ins>
      <w:ins w:id="30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09" w:author="Unknown Author" w:date="2024-04-26T14:13:25Z"/>
          <w14:ligatures w14:val="none"/>
        </w:rPr>
      </w:pPr>
      <w:ins w:id="30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4"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3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07" w:author="Unknown Author" w:date="2024-04-26T14:13:25Z">
        <w:r>
          <w:rPr>
            <w:rFonts w:eastAsia="Times New Roman" w:cs="Courier New" w:ascii="Courier New" w:hAnsi="Courier New"/>
            <w:color w:val="FF8000"/>
            <w:kern w:val="0"/>
            <w:sz w:val="20"/>
            <w:szCs w:val="20"/>
            <w:lang w:val="sk-SK" w:eastAsia="sk-SK"/>
            <w14:ligatures w14:val="none"/>
          </w:rPr>
          <w:t>255</w:t>
        </w:r>
      </w:ins>
      <w:ins w:id="30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24" w:author="Unknown Author" w:date="2024-04-26T14:13:25Z"/>
          <w14:ligatures w14:val="none"/>
        </w:rPr>
      </w:pPr>
      <w:ins w:id="3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3"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31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5"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31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18" w:author="Unknown Author" w:date="2024-04-26T14:13:25Z">
        <w:r>
          <w:rPr>
            <w:rFonts w:eastAsia="Times New Roman" w:cs="Courier New" w:ascii="Courier New" w:hAnsi="Courier New"/>
            <w:color w:val="000000"/>
            <w:kern w:val="0"/>
            <w:sz w:val="20"/>
            <w:szCs w:val="20"/>
            <w:lang w:val="sk-SK" w:eastAsia="sk-SK"/>
            <w14:ligatures w14:val="none"/>
          </w:rPr>
          <w:t xml:space="preserve">input </w:t>
        </w:r>
      </w:ins>
      <w:ins w:id="319"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320"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2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31" w:author="Unknown Author" w:date="2024-04-26T14:13:25Z"/>
          <w14:ligatures w14:val="none"/>
        </w:rPr>
      </w:pPr>
      <w:ins w:id="3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6"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3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29" w:author="Unknown Author" w:date="2024-04-26T14:13:25Z">
        <w:r>
          <w:rPr>
            <w:rFonts w:eastAsia="Times New Roman" w:cs="Courier New" w:ascii="Courier New" w:hAnsi="Courier New"/>
            <w:color w:val="FF8000"/>
            <w:kern w:val="0"/>
            <w:sz w:val="20"/>
            <w:szCs w:val="20"/>
            <w:lang w:val="sk-SK" w:eastAsia="sk-SK"/>
            <w14:ligatures w14:val="none"/>
          </w:rPr>
          <w:t>0</w:t>
        </w:r>
      </w:ins>
      <w:ins w:id="3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49" w:author="Unknown Author" w:date="2024-04-26T14:13:25Z"/>
          <w14:ligatures w14:val="none"/>
        </w:rPr>
      </w:pPr>
      <w:ins w:id="3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33"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3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5" w:author="Unknown Author" w:date="2024-04-26T14:13:25Z">
        <w:r>
          <w:rPr>
            <w:rFonts w:eastAsia="Times New Roman" w:cs="Courier New" w:ascii="Courier New" w:hAnsi="Courier New"/>
            <w:color w:val="000000"/>
            <w:kern w:val="0"/>
            <w:sz w:val="20"/>
            <w:szCs w:val="20"/>
            <w:lang w:val="sk-SK" w:eastAsia="sk-SK"/>
            <w14:ligatures w14:val="none"/>
          </w:rPr>
          <w:t xml:space="preserve"> map</w:t>
        </w:r>
      </w:ins>
      <w:ins w:id="3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7" w:author="Unknown Author" w:date="2024-04-26T14:13:25Z">
        <w:r>
          <w:rPr>
            <w:rFonts w:eastAsia="Times New Roman" w:cs="Courier New" w:ascii="Courier New" w:hAnsi="Courier New"/>
            <w:color w:val="000000"/>
            <w:kern w:val="0"/>
            <w:sz w:val="20"/>
            <w:szCs w:val="20"/>
            <w:lang w:val="sk-SK" w:eastAsia="sk-SK"/>
            <w14:ligatures w14:val="none"/>
          </w:rPr>
          <w:t>input</w:t>
        </w:r>
      </w:ins>
      <w:ins w:id="3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339"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340"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1"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44" w:author="Unknown Author" w:date="2024-04-26T14:13:25Z">
        <w:r>
          <w:rPr>
            <w:rFonts w:eastAsia="Times New Roman" w:cs="Courier New" w:ascii="Courier New" w:hAnsi="Courier New"/>
            <w:color w:val="FF8000"/>
            <w:kern w:val="0"/>
            <w:sz w:val="20"/>
            <w:szCs w:val="20"/>
            <w:lang w:val="sk-SK" w:eastAsia="sk-SK"/>
            <w14:ligatures w14:val="none"/>
          </w:rPr>
          <w:t>0</w:t>
        </w:r>
      </w:ins>
      <w:ins w:id="345" w:author="Unknown Author" w:date="2024-04-26T14:13:25Z">
        <w:r>
          <w:rPr>
            <w:rFonts w:eastAsia="Times New Roman" w:cs="Courier New" w:ascii="Courier New" w:hAnsi="Courier New"/>
            <w:b/>
            <w:bCs/>
            <w:color w:val="000080"/>
            <w:kern w:val="0"/>
            <w:sz w:val="20"/>
            <w:szCs w:val="20"/>
            <w:lang w:val="sk-SK" w:eastAsia="sk-SK"/>
            <w14:ligatures w14:val="none"/>
          </w:rPr>
          <w:t>,</w:t>
        </w:r>
      </w:ins>
      <w:ins w:id="34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47" w:author="Unknown Author" w:date="2024-04-26T14:13:25Z">
        <w:r>
          <w:rPr>
            <w:rFonts w:eastAsia="Times New Roman" w:cs="Courier New" w:ascii="Courier New" w:hAnsi="Courier New"/>
            <w:color w:val="FF8000"/>
            <w:kern w:val="0"/>
            <w:sz w:val="20"/>
            <w:szCs w:val="20"/>
            <w:lang w:val="sk-SK" w:eastAsia="sk-SK"/>
            <w14:ligatures w14:val="none"/>
          </w:rPr>
          <w:t>255</w:t>
        </w:r>
      </w:ins>
      <w:ins w:id="34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59" w:author="Unknown Author" w:date="2024-04-26T14:13:25Z"/>
          <w14:ligatures w14:val="none"/>
        </w:rPr>
      </w:pPr>
      <w:ins w:id="3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1"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5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5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4" w:author="Unknown Author" w:date="2024-04-26T14:13:25Z">
        <w:r>
          <w:rPr>
            <w:rFonts w:eastAsia="Times New Roman" w:cs="Courier New" w:ascii="Courier New" w:hAnsi="Courier New"/>
            <w:color w:val="FF8000"/>
            <w:kern w:val="0"/>
            <w:sz w:val="20"/>
            <w:szCs w:val="20"/>
            <w:lang w:val="sk-SK" w:eastAsia="sk-SK"/>
            <w14:ligatures w14:val="none"/>
          </w:rPr>
          <w:t>255</w:t>
        </w:r>
      </w:ins>
      <w:ins w:id="35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57"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3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66" w:author="Unknown Author" w:date="2024-04-26T14:13:25Z"/>
          <w14:ligatures w14:val="none"/>
        </w:rPr>
      </w:pPr>
      <w:ins w:id="3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3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3"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3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73" w:author="Unknown Author" w:date="2024-04-26T14:13:25Z"/>
          <w14:ligatures w14:val="none"/>
        </w:rPr>
      </w:pPr>
      <w:ins w:id="3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68" w:author="Unknown Author" w:date="2024-04-26T14:13:25Z">
        <w:r>
          <w:rPr>
            <w:rFonts w:eastAsia="Times New Roman" w:cs="Courier New" w:ascii="Courier New" w:hAnsi="Courier New"/>
            <w:color w:val="000000"/>
            <w:kern w:val="0"/>
            <w:sz w:val="20"/>
            <w:szCs w:val="20"/>
            <w:lang w:val="sk-SK" w:eastAsia="sk-SK"/>
            <w14:ligatures w14:val="none"/>
          </w:rPr>
          <w:t xml:space="preserve">r </w:t>
        </w:r>
      </w:ins>
      <w:ins w:id="369"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71" w:author="Unknown Author" w:date="2024-04-26T14:13:25Z">
        <w:r>
          <w:rPr>
            <w:rFonts w:eastAsia="Times New Roman" w:cs="Courier New" w:ascii="Courier New" w:hAnsi="Courier New"/>
            <w:color w:val="FF8000"/>
            <w:kern w:val="0"/>
            <w:sz w:val="20"/>
            <w:szCs w:val="20"/>
            <w:lang w:val="sk-SK" w:eastAsia="sk-SK"/>
            <w14:ligatures w14:val="none"/>
          </w:rPr>
          <w:t>255</w:t>
        </w:r>
      </w:ins>
      <w:ins w:id="37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91" w:author="Unknown Author" w:date="2024-04-26T14:13:25Z"/>
          <w14:ligatures w14:val="none"/>
        </w:rPr>
      </w:pPr>
      <w:ins w:id="3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75" w:author="Unknown Author" w:date="2024-04-26T14:13:25Z">
        <w:r>
          <w:rPr>
            <w:rFonts w:eastAsia="Times New Roman" w:cs="Courier New" w:ascii="Courier New" w:hAnsi="Courier New"/>
            <w:color w:val="000000"/>
            <w:kern w:val="0"/>
            <w:sz w:val="20"/>
            <w:szCs w:val="20"/>
            <w:lang w:val="sk-SK" w:eastAsia="sk-SK"/>
            <w14:ligatures w14:val="none"/>
          </w:rPr>
          <w:t xml:space="preserve">g </w:t>
        </w:r>
      </w:ins>
      <w:ins w:id="3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7" w:author="Unknown Author" w:date="2024-04-26T14:13:25Z">
        <w:r>
          <w:rPr>
            <w:rFonts w:eastAsia="Times New Roman" w:cs="Courier New" w:ascii="Courier New" w:hAnsi="Courier New"/>
            <w:color w:val="000000"/>
            <w:kern w:val="0"/>
            <w:sz w:val="20"/>
            <w:szCs w:val="20"/>
            <w:lang w:val="sk-SK" w:eastAsia="sk-SK"/>
            <w14:ligatures w14:val="none"/>
          </w:rPr>
          <w:t xml:space="preserve"> map</w:t>
        </w:r>
      </w:ins>
      <w:ins w:id="3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379" w:author="Unknown Author" w:date="2024-04-26T14:13:25Z">
        <w:r>
          <w:rPr>
            <w:rFonts w:eastAsia="Times New Roman" w:cs="Courier New" w:ascii="Courier New" w:hAnsi="Courier New"/>
            <w:color w:val="000000"/>
            <w:kern w:val="0"/>
            <w:sz w:val="20"/>
            <w:szCs w:val="20"/>
            <w:lang w:val="sk-SK" w:eastAsia="sk-SK"/>
            <w14:ligatures w14:val="none"/>
          </w:rPr>
          <w:t>input</w:t>
        </w:r>
      </w:ins>
      <w:ins w:id="3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1"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382"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3"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3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86" w:author="Unknown Author" w:date="2024-04-26T14:13:25Z">
        <w:r>
          <w:rPr>
            <w:rFonts w:eastAsia="Times New Roman" w:cs="Courier New" w:ascii="Courier New" w:hAnsi="Courier New"/>
            <w:color w:val="FF8000"/>
            <w:kern w:val="0"/>
            <w:sz w:val="20"/>
            <w:szCs w:val="20"/>
            <w:lang w:val="sk-SK" w:eastAsia="sk-SK"/>
            <w14:ligatures w14:val="none"/>
          </w:rPr>
          <w:t>255</w:t>
        </w:r>
      </w:ins>
      <w:ins w:id="387" w:author="Unknown Author" w:date="2024-04-26T14:13:25Z">
        <w:r>
          <w:rPr>
            <w:rFonts w:eastAsia="Times New Roman" w:cs="Courier New" w:ascii="Courier New" w:hAnsi="Courier New"/>
            <w:b/>
            <w:bCs/>
            <w:color w:val="000080"/>
            <w:kern w:val="0"/>
            <w:sz w:val="20"/>
            <w:szCs w:val="20"/>
            <w:lang w:val="sk-SK" w:eastAsia="sk-SK"/>
            <w14:ligatures w14:val="none"/>
          </w:rPr>
          <w:t>,</w:t>
        </w:r>
      </w:ins>
      <w:ins w:id="38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89" w:author="Unknown Author" w:date="2024-04-26T14:13:25Z">
        <w:r>
          <w:rPr>
            <w:rFonts w:eastAsia="Times New Roman" w:cs="Courier New" w:ascii="Courier New" w:hAnsi="Courier New"/>
            <w:color w:val="FF8000"/>
            <w:kern w:val="0"/>
            <w:sz w:val="20"/>
            <w:szCs w:val="20"/>
            <w:lang w:val="sk-SK" w:eastAsia="sk-SK"/>
            <w14:ligatures w14:val="none"/>
          </w:rPr>
          <w:t>0</w:t>
        </w:r>
      </w:ins>
      <w:ins w:id="39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398" w:author="Unknown Author" w:date="2024-04-26T14:13:25Z"/>
          <w14:ligatures w14:val="none"/>
        </w:rPr>
      </w:pPr>
      <w:ins w:id="39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93" w:author="Unknown Author" w:date="2024-04-26T14:13:25Z">
        <w:r>
          <w:rPr>
            <w:rFonts w:eastAsia="Times New Roman" w:cs="Courier New" w:ascii="Courier New" w:hAnsi="Courier New"/>
            <w:color w:val="000000"/>
            <w:kern w:val="0"/>
            <w:sz w:val="20"/>
            <w:szCs w:val="20"/>
            <w:lang w:val="sk-SK" w:eastAsia="sk-SK"/>
            <w14:ligatures w14:val="none"/>
          </w:rPr>
          <w:t xml:space="preserve">b </w:t>
        </w:r>
      </w:ins>
      <w:ins w:id="3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3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396" w:author="Unknown Author" w:date="2024-04-26T14:13:25Z">
        <w:r>
          <w:rPr>
            <w:rFonts w:eastAsia="Times New Roman" w:cs="Courier New" w:ascii="Courier New" w:hAnsi="Courier New"/>
            <w:color w:val="FF8000"/>
            <w:kern w:val="0"/>
            <w:sz w:val="20"/>
            <w:szCs w:val="20"/>
            <w:lang w:val="sk-SK" w:eastAsia="sk-SK"/>
            <w14:ligatures w14:val="none"/>
          </w:rPr>
          <w:t>0</w:t>
        </w:r>
      </w:ins>
      <w:ins w:id="3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01" w:author="Unknown Author" w:date="2024-04-26T14:13:25Z"/>
          <w14:ligatures w14:val="none"/>
        </w:rPr>
      </w:pPr>
      <w:ins w:id="3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3" w:author="Unknown Author" w:date="2024-04-26T14:13:25Z"/>
          <w14:ligatures w14:val="none"/>
        </w:rPr>
      </w:pPr>
      <w:ins w:id="4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03" w:author="Unknown Author" w:date="2024-04-26T14:13:25Z">
        <w:r>
          <w:rPr>
            <w:rFonts w:eastAsia="Times New Roman" w:cs="Courier New" w:ascii="Courier New" w:hAnsi="Courier New"/>
            <w:color w:val="000000"/>
            <w:kern w:val="0"/>
            <w:sz w:val="20"/>
            <w:szCs w:val="20"/>
            <w:lang w:val="sk-SK" w:eastAsia="sk-SK"/>
            <w14:ligatures w14:val="none"/>
          </w:rPr>
          <w:t>lcd</w:t>
        </w:r>
      </w:ins>
      <w:ins w:id="4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5" w:author="Unknown Author" w:date="2024-04-26T14:13:25Z">
        <w:r>
          <w:rPr>
            <w:rFonts w:eastAsia="Times New Roman" w:cs="Courier New" w:ascii="Courier New" w:hAnsi="Courier New"/>
            <w:color w:val="000000"/>
            <w:kern w:val="0"/>
            <w:sz w:val="20"/>
            <w:szCs w:val="20"/>
            <w:lang w:val="sk-SK" w:eastAsia="sk-SK"/>
            <w14:ligatures w14:val="none"/>
          </w:rPr>
          <w:t>setRGB</w:t>
        </w:r>
      </w:ins>
      <w:ins w:id="4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7" w:author="Unknown Author" w:date="2024-04-26T14:13:25Z">
        <w:r>
          <w:rPr>
            <w:rFonts w:eastAsia="Times New Roman" w:cs="Courier New" w:ascii="Courier New" w:hAnsi="Courier New"/>
            <w:color w:val="000000"/>
            <w:kern w:val="0"/>
            <w:sz w:val="20"/>
            <w:szCs w:val="20"/>
            <w:lang w:val="sk-SK" w:eastAsia="sk-SK"/>
            <w14:ligatures w14:val="none"/>
          </w:rPr>
          <w:t>r</w:t>
        </w:r>
      </w:ins>
      <w:ins w:id="4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409" w:author="Unknown Author" w:date="2024-04-26T14:13:25Z">
        <w:r>
          <w:rPr>
            <w:rFonts w:eastAsia="Times New Roman" w:cs="Courier New" w:ascii="Courier New" w:hAnsi="Courier New"/>
            <w:color w:val="000000"/>
            <w:kern w:val="0"/>
            <w:sz w:val="20"/>
            <w:szCs w:val="20"/>
            <w:lang w:val="sk-SK" w:eastAsia="sk-SK"/>
            <w14:ligatures w14:val="none"/>
          </w:rPr>
          <w:t xml:space="preserve"> g</w:t>
        </w:r>
      </w:ins>
      <w:ins w:id="410" w:author="Unknown Author" w:date="2024-04-26T14:13:25Z">
        <w:r>
          <w:rPr>
            <w:rFonts w:eastAsia="Times New Roman" w:cs="Courier New" w:ascii="Courier New" w:hAnsi="Courier New"/>
            <w:b/>
            <w:bCs/>
            <w:color w:val="000080"/>
            <w:kern w:val="0"/>
            <w:sz w:val="20"/>
            <w:szCs w:val="20"/>
            <w:lang w:val="sk-SK" w:eastAsia="sk-SK"/>
            <w14:ligatures w14:val="none"/>
          </w:rPr>
          <w:t>,</w:t>
        </w:r>
      </w:ins>
      <w:ins w:id="411" w:author="Unknown Author" w:date="2024-04-26T14:13:25Z">
        <w:r>
          <w:rPr>
            <w:rFonts w:eastAsia="Times New Roman" w:cs="Courier New" w:ascii="Courier New" w:hAnsi="Courier New"/>
            <w:color w:val="000000"/>
            <w:kern w:val="0"/>
            <w:sz w:val="20"/>
            <w:szCs w:val="20"/>
            <w:lang w:val="sk-SK" w:eastAsia="sk-SK"/>
            <w14:ligatures w14:val="none"/>
          </w:rPr>
          <w:t xml:space="preserve"> b</w:t>
        </w:r>
      </w:ins>
      <w:ins w:id="41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5" w:author="Unknown Author" w:date="2024-04-26T14:13:25Z"/>
          <w14:ligatures w14:val="none"/>
        </w:rPr>
      </w:pPr>
      <w:ins w:id="41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17" w:author="Unknown Author" w:date="2024-04-26T14:13:25Z"/>
          <w14:ligatures w14:val="none"/>
        </w:rPr>
      </w:pPr>
      <w:ins w:id="41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2" w:author="Unknown Author" w:date="2024-04-26T14:13:25Z"/>
          <w14:ligatures w14:val="none"/>
        </w:rPr>
      </w:pPr>
      <w:ins w:id="418" w:author="Unknown Author" w:date="2024-04-26T14:13:25Z">
        <w:r>
          <w:rPr>
            <w:rFonts w:eastAsia="Times New Roman" w:cs="Courier New" w:ascii="Courier New" w:hAnsi="Courier New"/>
            <w:color w:val="8000FF"/>
            <w:kern w:val="0"/>
            <w:sz w:val="20"/>
            <w:szCs w:val="20"/>
            <w:lang w:val="sk-SK" w:eastAsia="sk-SK"/>
            <w14:ligatures w14:val="none"/>
          </w:rPr>
          <w:t>void</w:t>
        </w:r>
      </w:ins>
      <w:ins w:id="419" w:author="Unknown Author" w:date="2024-04-26T14:13:25Z">
        <w:r>
          <w:rPr>
            <w:rFonts w:eastAsia="Times New Roman" w:cs="Courier New" w:ascii="Courier New" w:hAnsi="Courier New"/>
            <w:color w:val="000000"/>
            <w:kern w:val="0"/>
            <w:sz w:val="20"/>
            <w:szCs w:val="20"/>
            <w:lang w:val="sk-SK" w:eastAsia="sk-SK"/>
            <w14:ligatures w14:val="none"/>
          </w:rPr>
          <w:t xml:space="preserve"> printValueToLCD</w:t>
        </w:r>
      </w:ins>
      <w:ins w:id="4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1" w:author="Unknown Author" w:date="2024-04-26T14:13:25Z">
        <w:r>
          <w:rPr>
            <w:rFonts w:eastAsia="Times New Roman" w:cs="Courier New" w:ascii="Courier New" w:hAnsi="Courier New"/>
            <w:color w:val="8000FF"/>
            <w:kern w:val="0"/>
            <w:sz w:val="20"/>
            <w:szCs w:val="20"/>
            <w:lang w:val="sk-SK" w:eastAsia="sk-SK"/>
            <w14:ligatures w14:val="none"/>
          </w:rPr>
          <w:t>int</w:t>
        </w:r>
      </w:ins>
      <w:ins w:id="422" w:author="Unknown Author" w:date="2024-04-26T14:13:25Z">
        <w:r>
          <w:rPr>
            <w:rFonts w:eastAsia="Times New Roman" w:cs="Courier New" w:ascii="Courier New" w:hAnsi="Courier New"/>
            <w:color w:val="000000"/>
            <w:kern w:val="0"/>
            <w:sz w:val="20"/>
            <w:szCs w:val="20"/>
            <w:lang w:val="sk-SK" w:eastAsia="sk-SK"/>
            <w14:ligatures w14:val="none"/>
          </w:rPr>
          <w:t xml:space="preserve"> value</w:t>
        </w:r>
      </w:ins>
      <w:ins w:id="4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4" w:author="Unknown Author" w:date="2024-04-26T14:13:25Z">
        <w:r>
          <w:rPr>
            <w:rFonts w:eastAsia="Times New Roman" w:cs="Courier New" w:ascii="Courier New" w:hAnsi="Courier New"/>
            <w:color w:val="000000"/>
            <w:kern w:val="0"/>
            <w:sz w:val="20"/>
            <w:szCs w:val="20"/>
            <w:lang w:val="sk-SK" w:eastAsia="sk-SK"/>
            <w14:ligatures w14:val="none"/>
          </w:rPr>
          <w:t xml:space="preserve"> String title</w:t>
        </w:r>
      </w:ins>
      <w:ins w:id="42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6" w:author="Unknown Author" w:date="2024-04-26T14:13:25Z">
        <w:r>
          <w:rPr>
            <w:rFonts w:eastAsia="Times New Roman" w:cs="Courier New" w:ascii="Courier New" w:hAnsi="Courier New"/>
            <w:color w:val="000000"/>
            <w:kern w:val="0"/>
            <w:sz w:val="20"/>
            <w:szCs w:val="20"/>
            <w:lang w:val="sk-SK" w:eastAsia="sk-SK"/>
            <w14:ligatures w14:val="none"/>
          </w:rPr>
          <w:t xml:space="preserve"> String symbol</w:t>
        </w:r>
      </w:ins>
      <w:ins w:id="4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29" w:author="Unknown Author" w:date="2024-04-26T14:13:25Z">
        <w:r>
          <w:rPr>
            <w:rFonts w:eastAsia="Times New Roman" w:cs="Courier New" w:ascii="Courier New" w:hAnsi="Courier New"/>
            <w:color w:val="8000FF"/>
            <w:kern w:val="0"/>
            <w:sz w:val="20"/>
            <w:szCs w:val="20"/>
            <w:lang w:val="sk-SK" w:eastAsia="sk-SK"/>
            <w14:ligatures w14:val="none"/>
          </w:rPr>
          <w:t>int</w:t>
        </w:r>
      </w:ins>
      <w:ins w:id="430"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4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4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33" w:author="Unknown Author" w:date="2024-04-26T14:13:25Z">
        <w:r>
          <w:rPr>
            <w:rFonts w:eastAsia="Times New Roman" w:cs="Courier New" w:ascii="Courier New" w:hAnsi="Courier New"/>
            <w:color w:val="8000FF"/>
            <w:kern w:val="0"/>
            <w:sz w:val="20"/>
            <w:szCs w:val="20"/>
            <w:lang w:val="sk-SK" w:eastAsia="sk-SK"/>
            <w14:ligatures w14:val="none"/>
          </w:rPr>
          <w:t>int</w:t>
        </w:r>
      </w:ins>
      <w:ins w:id="434"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4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3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37" w:author="Unknown Author" w:date="2024-04-26T14:13:25Z">
        <w:r>
          <w:rPr>
            <w:rFonts w:eastAsia="Times New Roman" w:cs="Courier New" w:ascii="Courier New" w:hAnsi="Courier New"/>
            <w:color w:val="8000FF"/>
            <w:kern w:val="0"/>
            <w:sz w:val="20"/>
            <w:szCs w:val="20"/>
            <w:lang w:val="sk-SK" w:eastAsia="sk-SK"/>
            <w14:ligatures w14:val="none"/>
          </w:rPr>
          <w:t>int</w:t>
        </w:r>
      </w:ins>
      <w:ins w:id="438"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4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44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4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48" w:author="Unknown Author" w:date="2024-04-26T14:13:25Z"/>
          <w14:ligatures w14:val="none"/>
        </w:rPr>
      </w:pPr>
      <w:ins w:id="4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44" w:author="Unknown Author" w:date="2024-04-26T14:13:25Z">
        <w:r>
          <w:rPr>
            <w:rFonts w:eastAsia="Times New Roman" w:cs="Courier New" w:ascii="Courier New" w:hAnsi="Courier New"/>
            <w:color w:val="000000"/>
            <w:kern w:val="0"/>
            <w:sz w:val="20"/>
            <w:szCs w:val="20"/>
            <w:lang w:val="sk-SK" w:eastAsia="sk-SK"/>
            <w14:ligatures w14:val="none"/>
          </w:rPr>
          <w:t>lcd</w:t>
        </w:r>
      </w:ins>
      <w:ins w:id="44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46" w:author="Unknown Author" w:date="2024-04-26T14:13:25Z">
        <w:r>
          <w:rPr>
            <w:rFonts w:eastAsia="Times New Roman" w:cs="Courier New" w:ascii="Courier New" w:hAnsi="Courier New"/>
            <w:color w:val="000000"/>
            <w:kern w:val="0"/>
            <w:sz w:val="20"/>
            <w:szCs w:val="20"/>
            <w:lang w:val="sk-SK" w:eastAsia="sk-SK"/>
            <w14:ligatures w14:val="none"/>
          </w:rPr>
          <w:t>clear</w:t>
        </w:r>
      </w:ins>
      <w:ins w:id="44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60" w:author="Unknown Author" w:date="2024-04-26T14:13:25Z"/>
          <w14:ligatures w14:val="none"/>
        </w:rPr>
      </w:pPr>
      <w:ins w:id="4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50" w:author="Unknown Author" w:date="2024-04-26T14:13:25Z">
        <w:r>
          <w:rPr>
            <w:rFonts w:eastAsia="Times New Roman" w:cs="Courier New" w:ascii="Courier New" w:hAnsi="Courier New"/>
            <w:color w:val="000000"/>
            <w:kern w:val="0"/>
            <w:sz w:val="20"/>
            <w:szCs w:val="20"/>
            <w:lang w:val="sk-SK" w:eastAsia="sk-SK"/>
            <w14:ligatures w14:val="none"/>
          </w:rPr>
          <w:t>setBacklightColour</w:t>
        </w:r>
      </w:ins>
      <w:ins w:id="451"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2" w:author="Unknown Author" w:date="2024-04-26T14:13:25Z">
        <w:r>
          <w:rPr>
            <w:rFonts w:eastAsia="Times New Roman" w:cs="Courier New" w:ascii="Courier New" w:hAnsi="Courier New"/>
            <w:color w:val="000000"/>
            <w:kern w:val="0"/>
            <w:sz w:val="20"/>
            <w:szCs w:val="20"/>
            <w:lang w:val="sk-SK" w:eastAsia="sk-SK"/>
            <w14:ligatures w14:val="none"/>
          </w:rPr>
          <w:t>value</w:t>
        </w:r>
      </w:ins>
      <w:ins w:id="4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4" w:author="Unknown Author" w:date="2024-04-26T14:13:25Z">
        <w:r>
          <w:rPr>
            <w:rFonts w:eastAsia="Times New Roman" w:cs="Courier New" w:ascii="Courier New" w:hAnsi="Courier New"/>
            <w:color w:val="000000"/>
            <w:kern w:val="0"/>
            <w:sz w:val="20"/>
            <w:szCs w:val="20"/>
            <w:lang w:val="sk-SK" w:eastAsia="sk-SK"/>
            <w14:ligatures w14:val="none"/>
          </w:rPr>
          <w:t xml:space="preserve"> min</w:t>
        </w:r>
      </w:ins>
      <w:ins w:id="4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6" w:author="Unknown Author" w:date="2024-04-26T14:13:25Z">
        <w:r>
          <w:rPr>
            <w:rFonts w:eastAsia="Times New Roman" w:cs="Courier New" w:ascii="Courier New" w:hAnsi="Courier New"/>
            <w:color w:val="000000"/>
            <w:kern w:val="0"/>
            <w:sz w:val="20"/>
            <w:szCs w:val="20"/>
            <w:lang w:val="sk-SK" w:eastAsia="sk-SK"/>
            <w14:ligatures w14:val="none"/>
          </w:rPr>
          <w:t xml:space="preserve"> mid</w:t>
        </w:r>
      </w:ins>
      <w:ins w:id="4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58" w:author="Unknown Author" w:date="2024-04-26T14:13:25Z">
        <w:r>
          <w:rPr>
            <w:rFonts w:eastAsia="Times New Roman" w:cs="Courier New" w:ascii="Courier New" w:hAnsi="Courier New"/>
            <w:color w:val="000000"/>
            <w:kern w:val="0"/>
            <w:sz w:val="20"/>
            <w:szCs w:val="20"/>
            <w:lang w:val="sk-SK" w:eastAsia="sk-SK"/>
            <w14:ligatures w14:val="none"/>
          </w:rPr>
          <w:t xml:space="preserve"> max</w:t>
        </w:r>
      </w:ins>
      <w:ins w:id="45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71" w:author="Unknown Author" w:date="2024-04-26T14:13:25Z"/>
          <w14:ligatures w14:val="none"/>
        </w:rPr>
      </w:pPr>
      <w:ins w:id="46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62" w:author="Unknown Author" w:date="2024-04-26T14:13:25Z">
        <w:r>
          <w:rPr>
            <w:rFonts w:eastAsia="Times New Roman" w:cs="Courier New" w:ascii="Courier New" w:hAnsi="Courier New"/>
            <w:color w:val="000000"/>
            <w:kern w:val="0"/>
            <w:sz w:val="20"/>
            <w:szCs w:val="20"/>
            <w:lang w:val="sk-SK" w:eastAsia="sk-SK"/>
            <w14:ligatures w14:val="none"/>
          </w:rPr>
          <w:t>lcd</w:t>
        </w:r>
      </w:ins>
      <w:ins w:id="4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4" w:author="Unknown Author" w:date="2024-04-26T14:13:25Z">
        <w:r>
          <w:rPr>
            <w:rFonts w:eastAsia="Times New Roman" w:cs="Courier New" w:ascii="Courier New" w:hAnsi="Courier New"/>
            <w:color w:val="000000"/>
            <w:kern w:val="0"/>
            <w:sz w:val="20"/>
            <w:szCs w:val="20"/>
            <w:lang w:val="sk-SK" w:eastAsia="sk-SK"/>
            <w14:ligatures w14:val="none"/>
          </w:rPr>
          <w:t>setCursor</w:t>
        </w:r>
      </w:ins>
      <w:ins w:id="4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6" w:author="Unknown Author" w:date="2024-04-26T14:13:25Z">
        <w:r>
          <w:rPr>
            <w:rFonts w:eastAsia="Times New Roman" w:cs="Courier New" w:ascii="Courier New" w:hAnsi="Courier New"/>
            <w:color w:val="FF8000"/>
            <w:kern w:val="0"/>
            <w:sz w:val="20"/>
            <w:szCs w:val="20"/>
            <w:lang w:val="sk-SK" w:eastAsia="sk-SK"/>
            <w14:ligatures w14:val="none"/>
          </w:rPr>
          <w:t>0</w:t>
        </w:r>
      </w:ins>
      <w:ins w:id="4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4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69" w:author="Unknown Author" w:date="2024-04-26T14:13:25Z">
        <w:r>
          <w:rPr>
            <w:rFonts w:eastAsia="Times New Roman" w:cs="Courier New" w:ascii="Courier New" w:hAnsi="Courier New"/>
            <w:color w:val="FF8000"/>
            <w:kern w:val="0"/>
            <w:sz w:val="20"/>
            <w:szCs w:val="20"/>
            <w:lang w:val="sk-SK" w:eastAsia="sk-SK"/>
            <w14:ligatures w14:val="none"/>
          </w:rPr>
          <w:t>0</w:t>
        </w:r>
      </w:ins>
      <w:ins w:id="47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79" w:author="Unknown Author" w:date="2024-04-26T14:13:25Z"/>
          <w14:ligatures w14:val="none"/>
        </w:rPr>
      </w:pPr>
      <w:ins w:id="47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73" w:author="Unknown Author" w:date="2024-04-26T14:13:25Z">
        <w:r>
          <w:rPr>
            <w:rFonts w:eastAsia="Times New Roman" w:cs="Courier New" w:ascii="Courier New" w:hAnsi="Courier New"/>
            <w:color w:val="000000"/>
            <w:kern w:val="0"/>
            <w:sz w:val="20"/>
            <w:szCs w:val="20"/>
            <w:lang w:val="sk-SK" w:eastAsia="sk-SK"/>
            <w14:ligatures w14:val="none"/>
          </w:rPr>
          <w:t>lcd</w:t>
        </w:r>
      </w:ins>
      <w:ins w:id="4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75" w:author="Unknown Author" w:date="2024-04-26T14:13:25Z">
        <w:r>
          <w:rPr>
            <w:rFonts w:eastAsia="Times New Roman" w:cs="Courier New" w:ascii="Courier New" w:hAnsi="Courier New"/>
            <w:color w:val="000000"/>
            <w:kern w:val="0"/>
            <w:sz w:val="20"/>
            <w:szCs w:val="20"/>
            <w:lang w:val="sk-SK" w:eastAsia="sk-SK"/>
            <w14:ligatures w14:val="none"/>
          </w:rPr>
          <w:t>print</w:t>
        </w:r>
      </w:ins>
      <w:ins w:id="4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77" w:author="Unknown Author" w:date="2024-04-26T14:13:25Z">
        <w:r>
          <w:rPr>
            <w:rFonts w:eastAsia="Times New Roman" w:cs="Courier New" w:ascii="Courier New" w:hAnsi="Courier New"/>
            <w:color w:val="000000"/>
            <w:kern w:val="0"/>
            <w:sz w:val="20"/>
            <w:szCs w:val="20"/>
            <w:lang w:val="sk-SK" w:eastAsia="sk-SK"/>
            <w14:ligatures w14:val="none"/>
          </w:rPr>
          <w:t>title</w:t>
        </w:r>
      </w:ins>
      <w:ins w:id="47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90" w:author="Unknown Author" w:date="2024-04-26T14:13:25Z"/>
          <w14:ligatures w14:val="none"/>
        </w:rPr>
      </w:pPr>
      <w:ins w:id="48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81" w:author="Unknown Author" w:date="2024-04-26T14:13:25Z">
        <w:r>
          <w:rPr>
            <w:rFonts w:eastAsia="Times New Roman" w:cs="Courier New" w:ascii="Courier New" w:hAnsi="Courier New"/>
            <w:color w:val="000000"/>
            <w:kern w:val="0"/>
            <w:sz w:val="20"/>
            <w:szCs w:val="20"/>
            <w:lang w:val="sk-SK" w:eastAsia="sk-SK"/>
            <w14:ligatures w14:val="none"/>
          </w:rPr>
          <w:t>lcd</w:t>
        </w:r>
      </w:ins>
      <w:ins w:id="482"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3" w:author="Unknown Author" w:date="2024-04-26T14:13:25Z">
        <w:r>
          <w:rPr>
            <w:rFonts w:eastAsia="Times New Roman" w:cs="Courier New" w:ascii="Courier New" w:hAnsi="Courier New"/>
            <w:color w:val="000000"/>
            <w:kern w:val="0"/>
            <w:sz w:val="20"/>
            <w:szCs w:val="20"/>
            <w:lang w:val="sk-SK" w:eastAsia="sk-SK"/>
            <w14:ligatures w14:val="none"/>
          </w:rPr>
          <w:t>setCursor</w:t>
        </w:r>
      </w:ins>
      <w:ins w:id="484"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5" w:author="Unknown Author" w:date="2024-04-26T14:13:25Z">
        <w:r>
          <w:rPr>
            <w:rFonts w:eastAsia="Times New Roman" w:cs="Courier New" w:ascii="Courier New" w:hAnsi="Courier New"/>
            <w:color w:val="FF8000"/>
            <w:kern w:val="0"/>
            <w:sz w:val="20"/>
            <w:szCs w:val="20"/>
            <w:lang w:val="sk-SK" w:eastAsia="sk-SK"/>
            <w14:ligatures w14:val="none"/>
          </w:rPr>
          <w:t>2</w:t>
        </w:r>
      </w:ins>
      <w:ins w:id="4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4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88" w:author="Unknown Author" w:date="2024-04-26T14:13:25Z">
        <w:r>
          <w:rPr>
            <w:rFonts w:eastAsia="Times New Roman" w:cs="Courier New" w:ascii="Courier New" w:hAnsi="Courier New"/>
            <w:color w:val="FF8000"/>
            <w:kern w:val="0"/>
            <w:sz w:val="20"/>
            <w:szCs w:val="20"/>
            <w:lang w:val="sk-SK" w:eastAsia="sk-SK"/>
            <w14:ligatures w14:val="none"/>
          </w:rPr>
          <w:t>1</w:t>
        </w:r>
      </w:ins>
      <w:ins w:id="4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498" w:author="Unknown Author" w:date="2024-04-26T14:13:25Z"/>
          <w14:ligatures w14:val="none"/>
        </w:rPr>
      </w:pPr>
      <w:ins w:id="4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492" w:author="Unknown Author" w:date="2024-04-26T14:13:25Z">
        <w:r>
          <w:rPr>
            <w:rFonts w:eastAsia="Times New Roman" w:cs="Courier New" w:ascii="Courier New" w:hAnsi="Courier New"/>
            <w:color w:val="000000"/>
            <w:kern w:val="0"/>
            <w:sz w:val="20"/>
            <w:szCs w:val="20"/>
            <w:lang w:val="sk-SK" w:eastAsia="sk-SK"/>
            <w14:ligatures w14:val="none"/>
          </w:rPr>
          <w:t>lcd</w:t>
        </w:r>
      </w:ins>
      <w:ins w:id="493" w:author="Unknown Author" w:date="2024-04-26T14:13:25Z">
        <w:r>
          <w:rPr>
            <w:rFonts w:eastAsia="Times New Roman" w:cs="Courier New" w:ascii="Courier New" w:hAnsi="Courier New"/>
            <w:b/>
            <w:bCs/>
            <w:color w:val="000080"/>
            <w:kern w:val="0"/>
            <w:sz w:val="20"/>
            <w:szCs w:val="20"/>
            <w:lang w:val="sk-SK" w:eastAsia="sk-SK"/>
            <w14:ligatures w14:val="none"/>
          </w:rPr>
          <w:t>.</w:t>
        </w:r>
      </w:ins>
      <w:ins w:id="494" w:author="Unknown Author" w:date="2024-04-26T14:13:25Z">
        <w:r>
          <w:rPr>
            <w:rFonts w:eastAsia="Times New Roman" w:cs="Courier New" w:ascii="Courier New" w:hAnsi="Courier New"/>
            <w:color w:val="000000"/>
            <w:kern w:val="0"/>
            <w:sz w:val="20"/>
            <w:szCs w:val="20"/>
            <w:lang w:val="sk-SK" w:eastAsia="sk-SK"/>
            <w14:ligatures w14:val="none"/>
          </w:rPr>
          <w:t>print</w:t>
        </w:r>
      </w:ins>
      <w:ins w:id="495" w:author="Unknown Author" w:date="2024-04-26T14:13:25Z">
        <w:r>
          <w:rPr>
            <w:rFonts w:eastAsia="Times New Roman" w:cs="Courier New" w:ascii="Courier New" w:hAnsi="Courier New"/>
            <w:b/>
            <w:bCs/>
            <w:color w:val="000080"/>
            <w:kern w:val="0"/>
            <w:sz w:val="20"/>
            <w:szCs w:val="20"/>
            <w:lang w:val="sk-SK" w:eastAsia="sk-SK"/>
            <w14:ligatures w14:val="none"/>
          </w:rPr>
          <w:t>(</w:t>
        </w:r>
      </w:ins>
      <w:ins w:id="496" w:author="Unknown Author" w:date="2024-04-26T14:13:25Z">
        <w:r>
          <w:rPr>
            <w:rFonts w:eastAsia="Times New Roman" w:cs="Courier New" w:ascii="Courier New" w:hAnsi="Courier New"/>
            <w:color w:val="000000"/>
            <w:kern w:val="0"/>
            <w:sz w:val="20"/>
            <w:szCs w:val="20"/>
            <w:lang w:val="sk-SK" w:eastAsia="sk-SK"/>
            <w14:ligatures w14:val="none"/>
          </w:rPr>
          <w:t>value</w:t>
        </w:r>
      </w:ins>
      <w:ins w:id="4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09" w:author="Unknown Author" w:date="2024-04-26T14:13:25Z"/>
          <w14:ligatures w14:val="none"/>
        </w:rPr>
      </w:pPr>
      <w:ins w:id="4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00" w:author="Unknown Author" w:date="2024-04-26T14:13:25Z">
        <w:r>
          <w:rPr>
            <w:rFonts w:eastAsia="Times New Roman" w:cs="Courier New" w:ascii="Courier New" w:hAnsi="Courier New"/>
            <w:color w:val="000000"/>
            <w:kern w:val="0"/>
            <w:sz w:val="20"/>
            <w:szCs w:val="20"/>
            <w:lang w:val="sk-SK" w:eastAsia="sk-SK"/>
            <w14:ligatures w14:val="none"/>
          </w:rPr>
          <w:t>lcd</w:t>
        </w:r>
      </w:ins>
      <w:ins w:id="5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2" w:author="Unknown Author" w:date="2024-04-26T14:13:25Z">
        <w:r>
          <w:rPr>
            <w:rFonts w:eastAsia="Times New Roman" w:cs="Courier New" w:ascii="Courier New" w:hAnsi="Courier New"/>
            <w:color w:val="000000"/>
            <w:kern w:val="0"/>
            <w:sz w:val="20"/>
            <w:szCs w:val="20"/>
            <w:lang w:val="sk-SK" w:eastAsia="sk-SK"/>
            <w14:ligatures w14:val="none"/>
          </w:rPr>
          <w:t>setCursor</w:t>
        </w:r>
      </w:ins>
      <w:ins w:id="5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4" w:author="Unknown Author" w:date="2024-04-26T14:13:25Z">
        <w:r>
          <w:rPr>
            <w:rFonts w:eastAsia="Times New Roman" w:cs="Courier New" w:ascii="Courier New" w:hAnsi="Courier New"/>
            <w:color w:val="FF8000"/>
            <w:kern w:val="0"/>
            <w:sz w:val="20"/>
            <w:szCs w:val="20"/>
            <w:lang w:val="sk-SK" w:eastAsia="sk-SK"/>
            <w14:ligatures w14:val="none"/>
          </w:rPr>
          <w:t>5</w:t>
        </w:r>
      </w:ins>
      <w:ins w:id="50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0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07" w:author="Unknown Author" w:date="2024-04-26T14:13:25Z">
        <w:r>
          <w:rPr>
            <w:rFonts w:eastAsia="Times New Roman" w:cs="Courier New" w:ascii="Courier New" w:hAnsi="Courier New"/>
            <w:color w:val="FF8000"/>
            <w:kern w:val="0"/>
            <w:sz w:val="20"/>
            <w:szCs w:val="20"/>
            <w:lang w:val="sk-SK" w:eastAsia="sk-SK"/>
            <w14:ligatures w14:val="none"/>
          </w:rPr>
          <w:t>1</w:t>
        </w:r>
      </w:ins>
      <w:ins w:id="50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17" w:author="Unknown Author" w:date="2024-04-26T14:13:25Z"/>
          <w14:ligatures w14:val="none"/>
        </w:rPr>
      </w:pPr>
      <w:ins w:id="5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11" w:author="Unknown Author" w:date="2024-04-26T14:13:25Z">
        <w:r>
          <w:rPr>
            <w:rFonts w:eastAsia="Times New Roman" w:cs="Courier New" w:ascii="Courier New" w:hAnsi="Courier New"/>
            <w:color w:val="000000"/>
            <w:kern w:val="0"/>
            <w:sz w:val="20"/>
            <w:szCs w:val="20"/>
            <w:lang w:val="sk-SK" w:eastAsia="sk-SK"/>
            <w14:ligatures w14:val="none"/>
          </w:rPr>
          <w:t>lcd</w:t>
        </w:r>
      </w:ins>
      <w:ins w:id="512" w:author="Unknown Author" w:date="2024-04-26T14:13:25Z">
        <w:r>
          <w:rPr>
            <w:rFonts w:eastAsia="Times New Roman" w:cs="Courier New" w:ascii="Courier New" w:hAnsi="Courier New"/>
            <w:b/>
            <w:bCs/>
            <w:color w:val="000080"/>
            <w:kern w:val="0"/>
            <w:sz w:val="20"/>
            <w:szCs w:val="20"/>
            <w:lang w:val="sk-SK" w:eastAsia="sk-SK"/>
            <w14:ligatures w14:val="none"/>
          </w:rPr>
          <w:t>.</w:t>
        </w:r>
      </w:ins>
      <w:ins w:id="513" w:author="Unknown Author" w:date="2024-04-26T14:13:25Z">
        <w:r>
          <w:rPr>
            <w:rFonts w:eastAsia="Times New Roman" w:cs="Courier New" w:ascii="Courier New" w:hAnsi="Courier New"/>
            <w:color w:val="000000"/>
            <w:kern w:val="0"/>
            <w:sz w:val="20"/>
            <w:szCs w:val="20"/>
            <w:lang w:val="sk-SK" w:eastAsia="sk-SK"/>
            <w14:ligatures w14:val="none"/>
          </w:rPr>
          <w:t>print</w:t>
        </w:r>
      </w:ins>
      <w:ins w:id="5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515" w:author="Unknown Author" w:date="2024-04-26T14:13:25Z">
        <w:r>
          <w:rPr>
            <w:rFonts w:eastAsia="Times New Roman" w:cs="Courier New" w:ascii="Courier New" w:hAnsi="Courier New"/>
            <w:color w:val="000000"/>
            <w:kern w:val="0"/>
            <w:sz w:val="20"/>
            <w:szCs w:val="20"/>
            <w:lang w:val="sk-SK" w:eastAsia="sk-SK"/>
            <w14:ligatures w14:val="none"/>
          </w:rPr>
          <w:t>symbol</w:t>
        </w:r>
      </w:ins>
      <w:ins w:id="51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19" w:author="Unknown Author" w:date="2024-04-26T14:13:25Z"/>
          <w14:ligatures w14:val="none"/>
        </w:rPr>
      </w:pPr>
      <w:ins w:id="51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1" w:author="Unknown Author" w:date="2024-04-26T14:13:25Z"/>
          <w14:ligatures w14:val="none"/>
        </w:rPr>
      </w:pPr>
      <w:ins w:id="52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27" w:author="Unknown Author" w:date="2024-04-26T14:13:25Z"/>
          <w14:ligatures w14:val="none"/>
        </w:rPr>
      </w:pPr>
      <w:ins w:id="522" w:author="Unknown Author" w:date="2024-04-26T14:13:25Z">
        <w:r>
          <w:rPr>
            <w:rFonts w:eastAsia="Times New Roman" w:cs="Courier New" w:ascii="Courier New" w:hAnsi="Courier New"/>
            <w:color w:val="8000FF"/>
            <w:kern w:val="0"/>
            <w:sz w:val="20"/>
            <w:szCs w:val="20"/>
            <w:lang w:val="sk-SK" w:eastAsia="sk-SK"/>
            <w14:ligatures w14:val="none"/>
          </w:rPr>
          <w:t>void</w:t>
        </w:r>
      </w:ins>
      <w:ins w:id="523" w:author="Unknown Author" w:date="2024-04-26T14:13:25Z">
        <w:r>
          <w:rPr>
            <w:rFonts w:eastAsia="Times New Roman" w:cs="Courier New" w:ascii="Courier New" w:hAnsi="Courier New"/>
            <w:color w:val="000000"/>
            <w:kern w:val="0"/>
            <w:sz w:val="20"/>
            <w:szCs w:val="20"/>
            <w:lang w:val="sk-SK" w:eastAsia="sk-SK"/>
            <w14:ligatures w14:val="none"/>
          </w:rPr>
          <w:t xml:space="preserve"> mainTimer</w:t>
        </w:r>
      </w:ins>
      <w:ins w:id="5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52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2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30" w:author="Unknown Author" w:date="2024-04-26T14:13:25Z"/>
          <w14:ligatures w14:val="none"/>
        </w:rPr>
      </w:pPr>
      <w:ins w:id="5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29" w:author="Unknown Author" w:date="2024-04-26T14:13:25Z">
        <w:r>
          <w:rPr>
            <w:rFonts w:eastAsia="Times New Roman" w:cs="Courier New" w:ascii="Courier New" w:hAnsi="Courier New"/>
            <w:color w:val="008000"/>
            <w:kern w:val="0"/>
            <w:sz w:val="20"/>
            <w:szCs w:val="20"/>
            <w:lang w:val="sk-SK" w:eastAsia="sk-SK"/>
            <w14:ligatures w14:val="none"/>
          </w:rPr>
          <w:t>// celcius = 15.6;</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38" w:author="Unknown Author" w:date="2024-04-26T14:13:25Z"/>
          <w14:ligatures w14:val="none"/>
        </w:rPr>
      </w:pPr>
      <w:ins w:id="53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32" w:author="Unknown Author" w:date="2024-04-26T14:13:25Z">
        <w:r>
          <w:rPr>
            <w:rFonts w:eastAsia="Times New Roman" w:cs="Courier New" w:ascii="Courier New" w:hAnsi="Courier New"/>
            <w:color w:val="000000"/>
            <w:kern w:val="0"/>
            <w:sz w:val="20"/>
            <w:szCs w:val="20"/>
            <w:lang w:val="sk-SK" w:eastAsia="sk-SK"/>
            <w14:ligatures w14:val="none"/>
          </w:rPr>
          <w:t xml:space="preserve">celcius </w:t>
        </w:r>
      </w:ins>
      <w:ins w:id="5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34" w:author="Unknown Author" w:date="2024-04-26T14:13:25Z">
        <w:r>
          <w:rPr>
            <w:rFonts w:eastAsia="Times New Roman" w:cs="Courier New" w:ascii="Courier New" w:hAnsi="Courier New"/>
            <w:color w:val="000000"/>
            <w:kern w:val="0"/>
            <w:sz w:val="20"/>
            <w:szCs w:val="20"/>
            <w:lang w:val="sk-SK" w:eastAsia="sk-SK"/>
            <w14:ligatures w14:val="none"/>
          </w:rPr>
          <w:t xml:space="preserve"> dht</w:t>
        </w:r>
      </w:ins>
      <w:ins w:id="5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36" w:author="Unknown Author" w:date="2024-04-26T14:13:25Z">
        <w:r>
          <w:rPr>
            <w:rFonts w:eastAsia="Times New Roman" w:cs="Courier New" w:ascii="Courier New" w:hAnsi="Courier New"/>
            <w:color w:val="000000"/>
            <w:kern w:val="0"/>
            <w:sz w:val="20"/>
            <w:szCs w:val="20"/>
            <w:lang w:val="sk-SK" w:eastAsia="sk-SK"/>
            <w14:ligatures w14:val="none"/>
          </w:rPr>
          <w:t>readTemperature</w:t>
        </w:r>
      </w:ins>
      <w:ins w:id="53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40" w:author="Unknown Author" w:date="2024-04-26T14:13:25Z"/>
          <w14:ligatures w14:val="none"/>
        </w:rPr>
      </w:pPr>
      <w:ins w:id="539"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43" w:author="Unknown Author" w:date="2024-04-26T14:13:25Z"/>
          <w14:ligatures w14:val="none"/>
        </w:rPr>
      </w:pPr>
      <w:ins w:id="5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42" w:author="Unknown Author" w:date="2024-04-26T14:13:25Z">
        <w:r>
          <w:rPr>
            <w:rFonts w:eastAsia="Times New Roman" w:cs="Courier New" w:ascii="Courier New" w:hAnsi="Courier New"/>
            <w:color w:val="008000"/>
            <w:kern w:val="0"/>
            <w:sz w:val="20"/>
            <w:szCs w:val="20"/>
            <w:lang w:val="sk-SK" w:eastAsia="sk-SK"/>
            <w14:ligatures w14:val="none"/>
          </w:rPr>
          <w:t>// humidity = 40.1;</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1" w:author="Unknown Author" w:date="2024-04-26T14:13:25Z"/>
          <w14:ligatures w14:val="none"/>
        </w:rPr>
      </w:pPr>
      <w:ins w:id="54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45" w:author="Unknown Author" w:date="2024-04-26T14:13:25Z">
        <w:r>
          <w:rPr>
            <w:rFonts w:eastAsia="Times New Roman" w:cs="Courier New" w:ascii="Courier New" w:hAnsi="Courier New"/>
            <w:color w:val="000000"/>
            <w:kern w:val="0"/>
            <w:sz w:val="20"/>
            <w:szCs w:val="20"/>
            <w:lang w:val="sk-SK" w:eastAsia="sk-SK"/>
            <w14:ligatures w14:val="none"/>
          </w:rPr>
          <w:t xml:space="preserve">humidity </w:t>
        </w:r>
      </w:ins>
      <w:ins w:id="546" w:author="Unknown Author" w:date="2024-04-26T14:13:25Z">
        <w:r>
          <w:rPr>
            <w:rFonts w:eastAsia="Times New Roman" w:cs="Courier New" w:ascii="Courier New" w:hAnsi="Courier New"/>
            <w:b/>
            <w:bCs/>
            <w:color w:val="000080"/>
            <w:kern w:val="0"/>
            <w:sz w:val="20"/>
            <w:szCs w:val="20"/>
            <w:lang w:val="sk-SK" w:eastAsia="sk-SK"/>
            <w14:ligatures w14:val="none"/>
          </w:rPr>
          <w:t>=</w:t>
        </w:r>
      </w:ins>
      <w:ins w:id="547" w:author="Unknown Author" w:date="2024-04-26T14:13:25Z">
        <w:r>
          <w:rPr>
            <w:rFonts w:eastAsia="Times New Roman" w:cs="Courier New" w:ascii="Courier New" w:hAnsi="Courier New"/>
            <w:color w:val="000000"/>
            <w:kern w:val="0"/>
            <w:sz w:val="20"/>
            <w:szCs w:val="20"/>
            <w:lang w:val="sk-SK" w:eastAsia="sk-SK"/>
            <w14:ligatures w14:val="none"/>
          </w:rPr>
          <w:t xml:space="preserve"> dht</w:t>
        </w:r>
      </w:ins>
      <w:ins w:id="5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549" w:author="Unknown Author" w:date="2024-04-26T14:13:25Z">
        <w:r>
          <w:rPr>
            <w:rFonts w:eastAsia="Times New Roman" w:cs="Courier New" w:ascii="Courier New" w:hAnsi="Courier New"/>
            <w:color w:val="000000"/>
            <w:kern w:val="0"/>
            <w:sz w:val="20"/>
            <w:szCs w:val="20"/>
            <w:lang w:val="sk-SK" w:eastAsia="sk-SK"/>
            <w14:ligatures w14:val="none"/>
          </w:rPr>
          <w:t>readHumidity</w:t>
        </w:r>
      </w:ins>
      <w:ins w:id="55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53" w:author="Unknown Author" w:date="2024-04-26T14:13:25Z"/>
          <w14:ligatures w14:val="none"/>
        </w:rPr>
      </w:pPr>
      <w:ins w:id="55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70" w:author="Unknown Author" w:date="2024-04-26T14:13:25Z"/>
          <w14:ligatures w14:val="none"/>
        </w:rPr>
      </w:pPr>
      <w:ins w:id="5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55"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5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558" w:author="Unknown Author" w:date="2024-04-26T14:13:25Z">
        <w:r>
          <w:rPr>
            <w:rFonts w:eastAsia="Times New Roman" w:cs="Courier New" w:ascii="Courier New" w:hAnsi="Courier New"/>
            <w:color w:val="000000"/>
            <w:kern w:val="0"/>
            <w:sz w:val="20"/>
            <w:szCs w:val="20"/>
            <w:lang w:val="sk-SK" w:eastAsia="sk-SK"/>
            <w14:ligatures w14:val="none"/>
          </w:rPr>
          <w:t>isnan</w:t>
        </w:r>
      </w:ins>
      <w:ins w:id="5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0" w:author="Unknown Author" w:date="2024-04-26T14:13:25Z">
        <w:r>
          <w:rPr>
            <w:rFonts w:eastAsia="Times New Roman" w:cs="Courier New" w:ascii="Courier New" w:hAnsi="Courier New"/>
            <w:color w:val="000000"/>
            <w:kern w:val="0"/>
            <w:sz w:val="20"/>
            <w:szCs w:val="20"/>
            <w:lang w:val="sk-SK" w:eastAsia="sk-SK"/>
            <w14:ligatures w14:val="none"/>
          </w:rPr>
          <w:t>celcius</w:t>
        </w:r>
      </w:ins>
      <w:ins w:id="5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4" w:author="Unknown Author" w:date="2024-04-26T14:13:25Z">
        <w:r>
          <w:rPr>
            <w:rFonts w:eastAsia="Times New Roman" w:cs="Courier New" w:ascii="Courier New" w:hAnsi="Courier New"/>
            <w:color w:val="000000"/>
            <w:kern w:val="0"/>
            <w:sz w:val="20"/>
            <w:szCs w:val="20"/>
            <w:lang w:val="sk-SK" w:eastAsia="sk-SK"/>
            <w14:ligatures w14:val="none"/>
          </w:rPr>
          <w:t xml:space="preserve"> isnan</w:t>
        </w:r>
      </w:ins>
      <w:ins w:id="5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6" w:author="Unknown Author" w:date="2024-04-26T14:13:25Z">
        <w:r>
          <w:rPr>
            <w:rFonts w:eastAsia="Times New Roman" w:cs="Courier New" w:ascii="Courier New" w:hAnsi="Courier New"/>
            <w:color w:val="000000"/>
            <w:kern w:val="0"/>
            <w:sz w:val="20"/>
            <w:szCs w:val="20"/>
            <w:lang w:val="sk-SK" w:eastAsia="sk-SK"/>
            <w14:ligatures w14:val="none"/>
          </w:rPr>
          <w:t>humidity</w:t>
        </w:r>
      </w:ins>
      <w:ins w:id="5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56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78" w:author="Unknown Author" w:date="2024-04-26T14:13:25Z"/>
          <w14:ligatures w14:val="none"/>
        </w:rPr>
      </w:pPr>
      <w:ins w:id="5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72" w:author="Unknown Author" w:date="2024-04-26T14:13:25Z">
        <w:r>
          <w:rPr>
            <w:rFonts w:eastAsia="Times New Roman" w:cs="Courier New" w:ascii="Courier New" w:hAnsi="Courier New"/>
            <w:color w:val="000000"/>
            <w:kern w:val="0"/>
            <w:sz w:val="20"/>
            <w:szCs w:val="20"/>
            <w:lang w:val="sk-SK" w:eastAsia="sk-SK"/>
            <w14:ligatures w14:val="none"/>
          </w:rPr>
          <w:t>Serial</w:t>
        </w:r>
      </w:ins>
      <w:ins w:id="5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574" w:author="Unknown Author" w:date="2024-04-26T14:13:25Z">
        <w:r>
          <w:rPr>
            <w:rFonts w:eastAsia="Times New Roman" w:cs="Courier New" w:ascii="Courier New" w:hAnsi="Courier New"/>
            <w:color w:val="000000"/>
            <w:kern w:val="0"/>
            <w:sz w:val="20"/>
            <w:szCs w:val="20"/>
            <w:lang w:val="sk-SK" w:eastAsia="sk-SK"/>
            <w14:ligatures w14:val="none"/>
          </w:rPr>
          <w:t>println</w:t>
        </w:r>
      </w:ins>
      <w:ins w:id="575" w:author="Unknown Author" w:date="2024-04-26T14:13:25Z">
        <w:r>
          <w:rPr>
            <w:rFonts w:eastAsia="Times New Roman" w:cs="Courier New" w:ascii="Courier New" w:hAnsi="Courier New"/>
            <w:b/>
            <w:bCs/>
            <w:color w:val="000080"/>
            <w:kern w:val="0"/>
            <w:sz w:val="20"/>
            <w:szCs w:val="20"/>
            <w:lang w:val="sk-SK" w:eastAsia="sk-SK"/>
            <w14:ligatures w14:val="none"/>
          </w:rPr>
          <w:t>(</w:t>
        </w:r>
      </w:ins>
      <w:ins w:id="576" w:author="Unknown Author" w:date="2024-04-26T14:13:25Z">
        <w:r>
          <w:rPr>
            <w:rFonts w:eastAsia="Times New Roman" w:cs="Courier New" w:ascii="Courier New" w:hAnsi="Courier New"/>
            <w:color w:val="808080"/>
            <w:kern w:val="0"/>
            <w:sz w:val="20"/>
            <w:szCs w:val="20"/>
            <w:lang w:val="sk-SK" w:eastAsia="sk-SK"/>
            <w14:ligatures w14:val="none"/>
          </w:rPr>
          <w:t>"Failed to read from DHT sensor!"</w:t>
        </w:r>
      </w:ins>
      <w:ins w:id="57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81" w:author="Unknown Author" w:date="2024-04-26T14:13:25Z"/>
          <w14:ligatures w14:val="none"/>
        </w:rPr>
      </w:pPr>
      <w:ins w:id="57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83" w:author="Unknown Author" w:date="2024-04-26T14:13:25Z"/>
          <w14:ligatures w14:val="none"/>
        </w:rPr>
      </w:pPr>
      <w:ins w:id="58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586" w:author="Unknown Author" w:date="2024-04-26T14:13:25Z"/>
          <w14:ligatures w14:val="none"/>
        </w:rPr>
      </w:pPr>
      <w:ins w:id="5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5" w:author="Unknown Author" w:date="2024-04-26T14:13:25Z">
        <w:r>
          <w:rPr>
            <w:rFonts w:eastAsia="Times New Roman" w:cs="Courier New" w:ascii="Courier New" w:hAnsi="Courier New"/>
            <w:color w:val="008000"/>
            <w:kern w:val="0"/>
            <w:sz w:val="20"/>
            <w:szCs w:val="20"/>
            <w:lang w:val="sk-SK" w:eastAsia="sk-SK"/>
            <w14:ligatures w14:val="none"/>
          </w:rPr>
          <w:t>// airQuality = 30;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4" w:author="Unknown Author" w:date="2024-04-26T14:13:25Z"/>
          <w14:ligatures w14:val="none"/>
        </w:rPr>
      </w:pPr>
      <w:ins w:id="5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88" w:author="Unknown Author" w:date="2024-04-26T14:13:25Z">
        <w:r>
          <w:rPr>
            <w:rFonts w:eastAsia="Times New Roman" w:cs="Courier New" w:ascii="Courier New" w:hAnsi="Courier New"/>
            <w:color w:val="000000"/>
            <w:kern w:val="0"/>
            <w:sz w:val="20"/>
            <w:szCs w:val="20"/>
            <w:lang w:val="sk-SK" w:eastAsia="sk-SK"/>
            <w14:ligatures w14:val="none"/>
          </w:rPr>
          <w:t xml:space="preserve">airQuality </w:t>
        </w:r>
      </w:ins>
      <w:ins w:id="589" w:author="Unknown Author" w:date="2024-04-26T14:13:25Z">
        <w:r>
          <w:rPr>
            <w:rFonts w:eastAsia="Times New Roman" w:cs="Courier New" w:ascii="Courier New" w:hAnsi="Courier New"/>
            <w:b/>
            <w:bCs/>
            <w:color w:val="000080"/>
            <w:kern w:val="0"/>
            <w:sz w:val="20"/>
            <w:szCs w:val="20"/>
            <w:lang w:val="sk-SK" w:eastAsia="sk-SK"/>
            <w14:ligatures w14:val="none"/>
          </w:rPr>
          <w:t>=</w:t>
        </w:r>
      </w:ins>
      <w:ins w:id="590" w:author="Unknown Author" w:date="2024-04-26T14:13:25Z">
        <w:r>
          <w:rPr>
            <w:rFonts w:eastAsia="Times New Roman" w:cs="Courier New" w:ascii="Courier New" w:hAnsi="Courier New"/>
            <w:color w:val="000000"/>
            <w:kern w:val="0"/>
            <w:sz w:val="20"/>
            <w:szCs w:val="20"/>
            <w:lang w:val="sk-SK" w:eastAsia="sk-SK"/>
            <w14:ligatures w14:val="none"/>
          </w:rPr>
          <w:t xml:space="preserve"> analogRead</w:t>
        </w:r>
      </w:ins>
      <w:ins w:id="5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592" w:author="Unknown Author" w:date="2024-04-26T14:13:25Z">
        <w:r>
          <w:rPr>
            <w:rFonts w:eastAsia="Times New Roman" w:cs="Courier New" w:ascii="Courier New" w:hAnsi="Courier New"/>
            <w:color w:val="000000"/>
            <w:kern w:val="0"/>
            <w:sz w:val="20"/>
            <w:szCs w:val="20"/>
            <w:lang w:val="sk-SK" w:eastAsia="sk-SK"/>
            <w14:ligatures w14:val="none"/>
          </w:rPr>
          <w:t>MQ135PIN</w:t>
        </w:r>
      </w:ins>
      <w:ins w:id="59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596" w:author="Unknown Author" w:date="2024-04-26T14:13:25Z"/>
          <w14:ligatures w14:val="none"/>
        </w:rPr>
      </w:pPr>
      <w:ins w:id="59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06" w:author="Unknown Author" w:date="2024-04-26T14:13:25Z"/>
          <w14:ligatures w14:val="none"/>
        </w:rPr>
      </w:pPr>
      <w:ins w:id="5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598" w:author="Unknown Author" w:date="2024-04-26T14:13:25Z">
        <w:r>
          <w:rPr>
            <w:rFonts w:eastAsia="Times New Roman" w:cs="Courier New" w:ascii="Courier New" w:hAnsi="Courier New"/>
            <w:color w:val="000000"/>
            <w:kern w:val="0"/>
            <w:sz w:val="20"/>
            <w:szCs w:val="20"/>
            <w:lang w:val="sk-SK" w:eastAsia="sk-SK"/>
            <w14:ligatures w14:val="none"/>
          </w:rPr>
          <w:t>Blynk</w:t>
        </w:r>
      </w:ins>
      <w:ins w:id="5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2" w:author="Unknown Author" w:date="2024-04-26T14:13:25Z">
        <w:r>
          <w:rPr>
            <w:rFonts w:eastAsia="Times New Roman" w:cs="Courier New" w:ascii="Courier New" w:hAnsi="Courier New"/>
            <w:color w:val="000000"/>
            <w:kern w:val="0"/>
            <w:sz w:val="20"/>
            <w:szCs w:val="20"/>
            <w:lang w:val="sk-SK" w:eastAsia="sk-SK"/>
            <w14:ligatures w14:val="none"/>
          </w:rPr>
          <w:t>V2</w:t>
        </w:r>
      </w:ins>
      <w:ins w:id="6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04" w:author="Unknown Author" w:date="2024-04-26T14:13:25Z">
        <w:r>
          <w:rPr>
            <w:rFonts w:eastAsia="Times New Roman" w:cs="Courier New" w:ascii="Courier New" w:hAnsi="Courier New"/>
            <w:color w:val="000000"/>
            <w:kern w:val="0"/>
            <w:sz w:val="20"/>
            <w:szCs w:val="20"/>
            <w:lang w:val="sk-SK" w:eastAsia="sk-SK"/>
            <w14:ligatures w14:val="none"/>
          </w:rPr>
          <w:t xml:space="preserve"> celcius</w:t>
        </w:r>
      </w:ins>
      <w:ins w:id="60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16" w:author="Unknown Author" w:date="2024-04-26T14:13:25Z"/>
          <w14:ligatures w14:val="none"/>
        </w:rPr>
      </w:pPr>
      <w:ins w:id="6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08" w:author="Unknown Author" w:date="2024-04-26T14:13:25Z">
        <w:r>
          <w:rPr>
            <w:rFonts w:eastAsia="Times New Roman" w:cs="Courier New" w:ascii="Courier New" w:hAnsi="Courier New"/>
            <w:color w:val="000000"/>
            <w:kern w:val="0"/>
            <w:sz w:val="20"/>
            <w:szCs w:val="20"/>
            <w:lang w:val="sk-SK" w:eastAsia="sk-SK"/>
            <w14:ligatures w14:val="none"/>
          </w:rPr>
          <w:t>Blynk</w:t>
        </w:r>
      </w:ins>
      <w:ins w:id="60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2" w:author="Unknown Author" w:date="2024-04-26T14:13:25Z">
        <w:r>
          <w:rPr>
            <w:rFonts w:eastAsia="Times New Roman" w:cs="Courier New" w:ascii="Courier New" w:hAnsi="Courier New"/>
            <w:color w:val="000000"/>
            <w:kern w:val="0"/>
            <w:sz w:val="20"/>
            <w:szCs w:val="20"/>
            <w:lang w:val="sk-SK" w:eastAsia="sk-SK"/>
            <w14:ligatures w14:val="none"/>
          </w:rPr>
          <w:t>V3</w:t>
        </w:r>
      </w:ins>
      <w:ins w:id="61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14" w:author="Unknown Author" w:date="2024-04-26T14:13:25Z">
        <w:r>
          <w:rPr>
            <w:rFonts w:eastAsia="Times New Roman" w:cs="Courier New" w:ascii="Courier New" w:hAnsi="Courier New"/>
            <w:color w:val="000000"/>
            <w:kern w:val="0"/>
            <w:sz w:val="20"/>
            <w:szCs w:val="20"/>
            <w:lang w:val="sk-SK" w:eastAsia="sk-SK"/>
            <w14:ligatures w14:val="none"/>
          </w:rPr>
          <w:t xml:space="preserve"> humidity</w:t>
        </w:r>
      </w:ins>
      <w:ins w:id="61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6" w:author="Unknown Author" w:date="2024-04-26T14:13:25Z"/>
          <w14:ligatures w14:val="none"/>
        </w:rPr>
      </w:pPr>
      <w:ins w:id="61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18" w:author="Unknown Author" w:date="2024-04-26T14:13:25Z">
        <w:r>
          <w:rPr>
            <w:rFonts w:eastAsia="Times New Roman" w:cs="Courier New" w:ascii="Courier New" w:hAnsi="Courier New"/>
            <w:color w:val="000000"/>
            <w:kern w:val="0"/>
            <w:sz w:val="20"/>
            <w:szCs w:val="20"/>
            <w:lang w:val="sk-SK" w:eastAsia="sk-SK"/>
            <w14:ligatures w14:val="none"/>
          </w:rPr>
          <w:t>Blynk</w:t>
        </w:r>
      </w:ins>
      <w:ins w:id="61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0" w:author="Unknown Author" w:date="2024-04-26T14:13:25Z">
        <w:r>
          <w:rPr>
            <w:rFonts w:eastAsia="Times New Roman" w:cs="Courier New" w:ascii="Courier New" w:hAnsi="Courier New"/>
            <w:color w:val="000000"/>
            <w:kern w:val="0"/>
            <w:sz w:val="20"/>
            <w:szCs w:val="20"/>
            <w:lang w:val="sk-SK" w:eastAsia="sk-SK"/>
            <w14:ligatures w14:val="none"/>
          </w:rPr>
          <w:t>virtualWrite</w:t>
        </w:r>
      </w:ins>
      <w:ins w:id="62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2" w:author="Unknown Author" w:date="2024-04-26T14:13:25Z">
        <w:r>
          <w:rPr>
            <w:rFonts w:eastAsia="Times New Roman" w:cs="Courier New" w:ascii="Courier New" w:hAnsi="Courier New"/>
            <w:color w:val="000000"/>
            <w:kern w:val="0"/>
            <w:sz w:val="20"/>
            <w:szCs w:val="20"/>
            <w:lang w:val="sk-SK" w:eastAsia="sk-SK"/>
            <w14:ligatures w14:val="none"/>
          </w:rPr>
          <w:t>V4</w:t>
        </w:r>
      </w:ins>
      <w:ins w:id="6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24" w:author="Unknown Author" w:date="2024-04-26T14:13:25Z">
        <w:r>
          <w:rPr>
            <w:rFonts w:eastAsia="Times New Roman" w:cs="Courier New" w:ascii="Courier New" w:hAnsi="Courier New"/>
            <w:color w:val="000000"/>
            <w:kern w:val="0"/>
            <w:sz w:val="20"/>
            <w:szCs w:val="20"/>
            <w:lang w:val="sk-SK" w:eastAsia="sk-SK"/>
            <w14:ligatures w14:val="none"/>
          </w:rPr>
          <w:t xml:space="preserve"> airQuality</w:t>
        </w:r>
      </w:ins>
      <w:ins w:id="62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28" w:author="Unknown Author" w:date="2024-04-26T14:13:25Z"/>
          <w14:ligatures w14:val="none"/>
        </w:rPr>
      </w:pPr>
      <w:ins w:id="627"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36" w:author="Unknown Author" w:date="2024-04-26T14:13:25Z"/>
          <w14:ligatures w14:val="none"/>
        </w:rPr>
      </w:pPr>
      <w:ins w:id="6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30" w:author="Unknown Author" w:date="2024-04-26T14:13:25Z">
        <w:r>
          <w:rPr>
            <w:rFonts w:eastAsia="Times New Roman" w:cs="Courier New" w:ascii="Courier New" w:hAnsi="Courier New"/>
            <w:color w:val="000000"/>
            <w:kern w:val="0"/>
            <w:sz w:val="20"/>
            <w:szCs w:val="20"/>
            <w:lang w:val="sk-SK" w:eastAsia="sk-SK"/>
            <w14:ligatures w14:val="none"/>
          </w:rPr>
          <w:t>Serial</w:t>
        </w:r>
      </w:ins>
      <w:ins w:id="6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32" w:author="Unknown Author" w:date="2024-04-26T14:13:25Z">
        <w:r>
          <w:rPr>
            <w:rFonts w:eastAsia="Times New Roman" w:cs="Courier New" w:ascii="Courier New" w:hAnsi="Courier New"/>
            <w:color w:val="000000"/>
            <w:kern w:val="0"/>
            <w:sz w:val="20"/>
            <w:szCs w:val="20"/>
            <w:lang w:val="sk-SK" w:eastAsia="sk-SK"/>
            <w14:ligatures w14:val="none"/>
          </w:rPr>
          <w:t>print</w:t>
        </w:r>
      </w:ins>
      <w:ins w:id="6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34" w:author="Unknown Author" w:date="2024-04-26T14:13:25Z">
        <w:r>
          <w:rPr>
            <w:rFonts w:eastAsia="Times New Roman" w:cs="Courier New" w:ascii="Courier New" w:hAnsi="Courier New"/>
            <w:color w:val="808080"/>
            <w:kern w:val="0"/>
            <w:sz w:val="20"/>
            <w:szCs w:val="20"/>
            <w:lang w:val="sk-SK" w:eastAsia="sk-SK"/>
            <w14:ligatures w14:val="none"/>
          </w:rPr>
          <w:t>"Celcius: "</w:t>
        </w:r>
      </w:ins>
      <w:ins w:id="63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44" w:author="Unknown Author" w:date="2024-04-26T14:13:25Z"/>
          <w14:ligatures w14:val="none"/>
        </w:rPr>
      </w:pPr>
      <w:ins w:id="6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38" w:author="Unknown Author" w:date="2024-04-26T14:13:25Z">
        <w:r>
          <w:rPr>
            <w:rFonts w:eastAsia="Times New Roman" w:cs="Courier New" w:ascii="Courier New" w:hAnsi="Courier New"/>
            <w:color w:val="000000"/>
            <w:kern w:val="0"/>
            <w:sz w:val="20"/>
            <w:szCs w:val="20"/>
            <w:lang w:val="sk-SK" w:eastAsia="sk-SK"/>
            <w14:ligatures w14:val="none"/>
          </w:rPr>
          <w:t>Serial</w:t>
        </w:r>
      </w:ins>
      <w:ins w:id="6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0" w:author="Unknown Author" w:date="2024-04-26T14:13:25Z">
        <w:r>
          <w:rPr>
            <w:rFonts w:eastAsia="Times New Roman" w:cs="Courier New" w:ascii="Courier New" w:hAnsi="Courier New"/>
            <w:color w:val="000000"/>
            <w:kern w:val="0"/>
            <w:sz w:val="20"/>
            <w:szCs w:val="20"/>
            <w:lang w:val="sk-SK" w:eastAsia="sk-SK"/>
            <w14:ligatures w14:val="none"/>
          </w:rPr>
          <w:t>print</w:t>
        </w:r>
      </w:ins>
      <w:ins w:id="64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2" w:author="Unknown Author" w:date="2024-04-26T14:13:25Z">
        <w:r>
          <w:rPr>
            <w:rFonts w:eastAsia="Times New Roman" w:cs="Courier New" w:ascii="Courier New" w:hAnsi="Courier New"/>
            <w:color w:val="000000"/>
            <w:kern w:val="0"/>
            <w:sz w:val="20"/>
            <w:szCs w:val="20"/>
            <w:lang w:val="sk-SK" w:eastAsia="sk-SK"/>
            <w14:ligatures w14:val="none"/>
          </w:rPr>
          <w:t>celcius</w:t>
        </w:r>
      </w:ins>
      <w:ins w:id="64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52" w:author="Unknown Author" w:date="2024-04-26T14:13:25Z"/>
          <w14:ligatures w14:val="none"/>
        </w:rPr>
      </w:pPr>
      <w:ins w:id="64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46" w:author="Unknown Author" w:date="2024-04-26T14:13:25Z">
        <w:r>
          <w:rPr>
            <w:rFonts w:eastAsia="Times New Roman" w:cs="Courier New" w:ascii="Courier New" w:hAnsi="Courier New"/>
            <w:color w:val="000000"/>
            <w:kern w:val="0"/>
            <w:sz w:val="20"/>
            <w:szCs w:val="20"/>
            <w:lang w:val="sk-SK" w:eastAsia="sk-SK"/>
            <w14:ligatures w14:val="none"/>
          </w:rPr>
          <w:t>Serial</w:t>
        </w:r>
      </w:ins>
      <w:ins w:id="64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48" w:author="Unknown Author" w:date="2024-04-26T14:13:25Z">
        <w:r>
          <w:rPr>
            <w:rFonts w:eastAsia="Times New Roman" w:cs="Courier New" w:ascii="Courier New" w:hAnsi="Courier New"/>
            <w:color w:val="000000"/>
            <w:kern w:val="0"/>
            <w:sz w:val="20"/>
            <w:szCs w:val="20"/>
            <w:lang w:val="sk-SK" w:eastAsia="sk-SK"/>
            <w14:ligatures w14:val="none"/>
          </w:rPr>
          <w:t>println</w:t>
        </w:r>
      </w:ins>
      <w:ins w:id="6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50" w:author="Unknown Author" w:date="2024-04-26T14:13:25Z">
        <w:r>
          <w:rPr>
            <w:rFonts w:eastAsia="Times New Roman" w:cs="Courier New" w:ascii="Courier New" w:hAnsi="Courier New"/>
            <w:color w:val="808080"/>
            <w:kern w:val="0"/>
            <w:sz w:val="20"/>
            <w:szCs w:val="20"/>
            <w:lang w:val="sk-SK" w:eastAsia="sk-SK"/>
            <w14:ligatures w14:val="none"/>
          </w:rPr>
          <w:t>" 'C"</w:t>
        </w:r>
      </w:ins>
      <w:ins w:id="65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54" w:author="Unknown Author" w:date="2024-04-26T14:13:25Z"/>
          <w14:ligatures w14:val="none"/>
        </w:rPr>
      </w:pPr>
      <w:ins w:id="65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62" w:author="Unknown Author" w:date="2024-04-26T14:13:25Z"/>
          <w14:ligatures w14:val="none"/>
        </w:rPr>
      </w:pPr>
      <w:ins w:id="65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56" w:author="Unknown Author" w:date="2024-04-26T14:13:25Z">
        <w:r>
          <w:rPr>
            <w:rFonts w:eastAsia="Times New Roman" w:cs="Courier New" w:ascii="Courier New" w:hAnsi="Courier New"/>
            <w:color w:val="000000"/>
            <w:kern w:val="0"/>
            <w:sz w:val="20"/>
            <w:szCs w:val="20"/>
            <w:lang w:val="sk-SK" w:eastAsia="sk-SK"/>
            <w14:ligatures w14:val="none"/>
          </w:rPr>
          <w:t>Serial</w:t>
        </w:r>
      </w:ins>
      <w:ins w:id="65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58" w:author="Unknown Author" w:date="2024-04-26T14:13:25Z">
        <w:r>
          <w:rPr>
            <w:rFonts w:eastAsia="Times New Roman" w:cs="Courier New" w:ascii="Courier New" w:hAnsi="Courier New"/>
            <w:color w:val="000000"/>
            <w:kern w:val="0"/>
            <w:sz w:val="20"/>
            <w:szCs w:val="20"/>
            <w:lang w:val="sk-SK" w:eastAsia="sk-SK"/>
            <w14:ligatures w14:val="none"/>
          </w:rPr>
          <w:t>print</w:t>
        </w:r>
      </w:ins>
      <w:ins w:id="659"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0" w:author="Unknown Author" w:date="2024-04-26T14:13:25Z">
        <w:r>
          <w:rPr>
            <w:rFonts w:eastAsia="Times New Roman" w:cs="Courier New" w:ascii="Courier New" w:hAnsi="Courier New"/>
            <w:color w:val="808080"/>
            <w:kern w:val="0"/>
            <w:sz w:val="20"/>
            <w:szCs w:val="20"/>
            <w:lang w:val="sk-SK" w:eastAsia="sk-SK"/>
            <w14:ligatures w14:val="none"/>
          </w:rPr>
          <w:t>"Humidity: "</w:t>
        </w:r>
      </w:ins>
      <w:ins w:id="66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70" w:author="Unknown Author" w:date="2024-04-26T14:13:25Z"/>
          <w14:ligatures w14:val="none"/>
        </w:rPr>
      </w:pPr>
      <w:ins w:id="66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64" w:author="Unknown Author" w:date="2024-04-26T14:13:25Z">
        <w:r>
          <w:rPr>
            <w:rFonts w:eastAsia="Times New Roman" w:cs="Courier New" w:ascii="Courier New" w:hAnsi="Courier New"/>
            <w:color w:val="000000"/>
            <w:kern w:val="0"/>
            <w:sz w:val="20"/>
            <w:szCs w:val="20"/>
            <w:lang w:val="sk-SK" w:eastAsia="sk-SK"/>
            <w14:ligatures w14:val="none"/>
          </w:rPr>
          <w:t>Serial</w:t>
        </w:r>
      </w:ins>
      <w:ins w:id="66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6" w:author="Unknown Author" w:date="2024-04-26T14:13:25Z">
        <w:r>
          <w:rPr>
            <w:rFonts w:eastAsia="Times New Roman" w:cs="Courier New" w:ascii="Courier New" w:hAnsi="Courier New"/>
            <w:color w:val="000000"/>
            <w:kern w:val="0"/>
            <w:sz w:val="20"/>
            <w:szCs w:val="20"/>
            <w:lang w:val="sk-SK" w:eastAsia="sk-SK"/>
            <w14:ligatures w14:val="none"/>
          </w:rPr>
          <w:t>print</w:t>
        </w:r>
      </w:ins>
      <w:ins w:id="667" w:author="Unknown Author" w:date="2024-04-26T14:13:25Z">
        <w:r>
          <w:rPr>
            <w:rFonts w:eastAsia="Times New Roman" w:cs="Courier New" w:ascii="Courier New" w:hAnsi="Courier New"/>
            <w:b/>
            <w:bCs/>
            <w:color w:val="000080"/>
            <w:kern w:val="0"/>
            <w:sz w:val="20"/>
            <w:szCs w:val="20"/>
            <w:lang w:val="sk-SK" w:eastAsia="sk-SK"/>
            <w14:ligatures w14:val="none"/>
          </w:rPr>
          <w:t>(</w:t>
        </w:r>
      </w:ins>
      <w:ins w:id="668" w:author="Unknown Author" w:date="2024-04-26T14:13:25Z">
        <w:r>
          <w:rPr>
            <w:rFonts w:eastAsia="Times New Roman" w:cs="Courier New" w:ascii="Courier New" w:hAnsi="Courier New"/>
            <w:color w:val="000000"/>
            <w:kern w:val="0"/>
            <w:sz w:val="20"/>
            <w:szCs w:val="20"/>
            <w:lang w:val="sk-SK" w:eastAsia="sk-SK"/>
            <w14:ligatures w14:val="none"/>
          </w:rPr>
          <w:t>humidity</w:t>
        </w:r>
      </w:ins>
      <w:ins w:id="66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78" w:author="Unknown Author" w:date="2024-04-26T14:13:25Z"/>
          <w14:ligatures w14:val="none"/>
        </w:rPr>
      </w:pPr>
      <w:ins w:id="67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72" w:author="Unknown Author" w:date="2024-04-26T14:13:25Z">
        <w:r>
          <w:rPr>
            <w:rFonts w:eastAsia="Times New Roman" w:cs="Courier New" w:ascii="Courier New" w:hAnsi="Courier New"/>
            <w:color w:val="000000"/>
            <w:kern w:val="0"/>
            <w:sz w:val="20"/>
            <w:szCs w:val="20"/>
            <w:lang w:val="sk-SK" w:eastAsia="sk-SK"/>
            <w14:ligatures w14:val="none"/>
          </w:rPr>
          <w:t>Serial</w:t>
        </w:r>
      </w:ins>
      <w:ins w:id="6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74" w:author="Unknown Author" w:date="2024-04-26T14:13:25Z">
        <w:r>
          <w:rPr>
            <w:rFonts w:eastAsia="Times New Roman" w:cs="Courier New" w:ascii="Courier New" w:hAnsi="Courier New"/>
            <w:color w:val="000000"/>
            <w:kern w:val="0"/>
            <w:sz w:val="20"/>
            <w:szCs w:val="20"/>
            <w:lang w:val="sk-SK" w:eastAsia="sk-SK"/>
            <w14:ligatures w14:val="none"/>
          </w:rPr>
          <w:t>println</w:t>
        </w:r>
      </w:ins>
      <w:ins w:id="67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76" w:author="Unknown Author" w:date="2024-04-26T14:13:25Z">
        <w:r>
          <w:rPr>
            <w:rFonts w:eastAsia="Times New Roman" w:cs="Courier New" w:ascii="Courier New" w:hAnsi="Courier New"/>
            <w:color w:val="808080"/>
            <w:kern w:val="0"/>
            <w:sz w:val="20"/>
            <w:szCs w:val="20"/>
            <w:lang w:val="sk-SK" w:eastAsia="sk-SK"/>
            <w14:ligatures w14:val="none"/>
          </w:rPr>
          <w:t>" %"</w:t>
        </w:r>
      </w:ins>
      <w:ins w:id="67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80" w:author="Unknown Author" w:date="2024-04-26T14:13:25Z"/>
          <w14:ligatures w14:val="none"/>
        </w:rPr>
      </w:pPr>
      <w:ins w:id="679"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88" w:author="Unknown Author" w:date="2024-04-26T14:13:25Z"/>
          <w14:ligatures w14:val="none"/>
        </w:rPr>
      </w:pPr>
      <w:ins w:id="6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82" w:author="Unknown Author" w:date="2024-04-26T14:13:25Z">
        <w:r>
          <w:rPr>
            <w:rFonts w:eastAsia="Times New Roman" w:cs="Courier New" w:ascii="Courier New" w:hAnsi="Courier New"/>
            <w:color w:val="000000"/>
            <w:kern w:val="0"/>
            <w:sz w:val="20"/>
            <w:szCs w:val="20"/>
            <w:lang w:val="sk-SK" w:eastAsia="sk-SK"/>
            <w14:ligatures w14:val="none"/>
          </w:rPr>
          <w:t>Serial</w:t>
        </w:r>
      </w:ins>
      <w:ins w:id="6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84" w:author="Unknown Author" w:date="2024-04-26T14:13:25Z">
        <w:r>
          <w:rPr>
            <w:rFonts w:eastAsia="Times New Roman" w:cs="Courier New" w:ascii="Courier New" w:hAnsi="Courier New"/>
            <w:color w:val="000000"/>
            <w:kern w:val="0"/>
            <w:sz w:val="20"/>
            <w:szCs w:val="20"/>
            <w:lang w:val="sk-SK" w:eastAsia="sk-SK"/>
            <w14:ligatures w14:val="none"/>
          </w:rPr>
          <w:t>print</w:t>
        </w:r>
      </w:ins>
      <w:ins w:id="685" w:author="Unknown Author" w:date="2024-04-26T14:13:25Z">
        <w:r>
          <w:rPr>
            <w:rFonts w:eastAsia="Times New Roman" w:cs="Courier New" w:ascii="Courier New" w:hAnsi="Courier New"/>
            <w:b/>
            <w:bCs/>
            <w:color w:val="000080"/>
            <w:kern w:val="0"/>
            <w:sz w:val="20"/>
            <w:szCs w:val="20"/>
            <w:lang w:val="sk-SK" w:eastAsia="sk-SK"/>
            <w14:ligatures w14:val="none"/>
          </w:rPr>
          <w:t>(</w:t>
        </w:r>
      </w:ins>
      <w:ins w:id="686" w:author="Unknown Author" w:date="2024-04-26T14:13:25Z">
        <w:r>
          <w:rPr>
            <w:rFonts w:eastAsia="Times New Roman" w:cs="Courier New" w:ascii="Courier New" w:hAnsi="Courier New"/>
            <w:color w:val="808080"/>
            <w:kern w:val="0"/>
            <w:sz w:val="20"/>
            <w:szCs w:val="20"/>
            <w:lang w:val="sk-SK" w:eastAsia="sk-SK"/>
            <w14:ligatures w14:val="none"/>
          </w:rPr>
          <w:t>"Air Quality: "</w:t>
        </w:r>
      </w:ins>
      <w:ins w:id="68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696" w:author="Unknown Author" w:date="2024-04-26T14:13:25Z"/>
          <w14:ligatures w14:val="none"/>
        </w:rPr>
      </w:pPr>
      <w:ins w:id="68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90" w:author="Unknown Author" w:date="2024-04-26T14:13:25Z">
        <w:r>
          <w:rPr>
            <w:rFonts w:eastAsia="Times New Roman" w:cs="Courier New" w:ascii="Courier New" w:hAnsi="Courier New"/>
            <w:color w:val="000000"/>
            <w:kern w:val="0"/>
            <w:sz w:val="20"/>
            <w:szCs w:val="20"/>
            <w:lang w:val="sk-SK" w:eastAsia="sk-SK"/>
            <w14:ligatures w14:val="none"/>
          </w:rPr>
          <w:t>Serial</w:t>
        </w:r>
      </w:ins>
      <w:ins w:id="691" w:author="Unknown Author" w:date="2024-04-26T14:13:25Z">
        <w:r>
          <w:rPr>
            <w:rFonts w:eastAsia="Times New Roman" w:cs="Courier New" w:ascii="Courier New" w:hAnsi="Courier New"/>
            <w:b/>
            <w:bCs/>
            <w:color w:val="000080"/>
            <w:kern w:val="0"/>
            <w:sz w:val="20"/>
            <w:szCs w:val="20"/>
            <w:lang w:val="sk-SK" w:eastAsia="sk-SK"/>
            <w14:ligatures w14:val="none"/>
          </w:rPr>
          <w:t>.</w:t>
        </w:r>
      </w:ins>
      <w:ins w:id="692" w:author="Unknown Author" w:date="2024-04-26T14:13:25Z">
        <w:r>
          <w:rPr>
            <w:rFonts w:eastAsia="Times New Roman" w:cs="Courier New" w:ascii="Courier New" w:hAnsi="Courier New"/>
            <w:color w:val="000000"/>
            <w:kern w:val="0"/>
            <w:sz w:val="20"/>
            <w:szCs w:val="20"/>
            <w:lang w:val="sk-SK" w:eastAsia="sk-SK"/>
            <w14:ligatures w14:val="none"/>
          </w:rPr>
          <w:t>print</w:t>
        </w:r>
      </w:ins>
      <w:ins w:id="693" w:author="Unknown Author" w:date="2024-04-26T14:13:25Z">
        <w:r>
          <w:rPr>
            <w:rFonts w:eastAsia="Times New Roman" w:cs="Courier New" w:ascii="Courier New" w:hAnsi="Courier New"/>
            <w:b/>
            <w:bCs/>
            <w:color w:val="000080"/>
            <w:kern w:val="0"/>
            <w:sz w:val="20"/>
            <w:szCs w:val="20"/>
            <w:lang w:val="sk-SK" w:eastAsia="sk-SK"/>
            <w14:ligatures w14:val="none"/>
          </w:rPr>
          <w:t>(</w:t>
        </w:r>
      </w:ins>
      <w:ins w:id="694" w:author="Unknown Author" w:date="2024-04-26T14:13:25Z">
        <w:r>
          <w:rPr>
            <w:rFonts w:eastAsia="Times New Roman" w:cs="Courier New" w:ascii="Courier New" w:hAnsi="Courier New"/>
            <w:color w:val="000000"/>
            <w:kern w:val="0"/>
            <w:sz w:val="20"/>
            <w:szCs w:val="20"/>
            <w:lang w:val="sk-SK" w:eastAsia="sk-SK"/>
            <w14:ligatures w14:val="none"/>
          </w:rPr>
          <w:t>airQuality</w:t>
        </w:r>
      </w:ins>
      <w:ins w:id="69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4" w:author="Unknown Author" w:date="2024-04-26T14:13:25Z"/>
          <w14:ligatures w14:val="none"/>
        </w:rPr>
      </w:pPr>
      <w:ins w:id="6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698" w:author="Unknown Author" w:date="2024-04-26T14:13:25Z">
        <w:r>
          <w:rPr>
            <w:rFonts w:eastAsia="Times New Roman" w:cs="Courier New" w:ascii="Courier New" w:hAnsi="Courier New"/>
            <w:color w:val="000000"/>
            <w:kern w:val="0"/>
            <w:sz w:val="20"/>
            <w:szCs w:val="20"/>
            <w:lang w:val="sk-SK" w:eastAsia="sk-SK"/>
            <w14:ligatures w14:val="none"/>
          </w:rPr>
          <w:t>Serial</w:t>
        </w:r>
      </w:ins>
      <w:ins w:id="69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00" w:author="Unknown Author" w:date="2024-04-26T14:13:25Z">
        <w:r>
          <w:rPr>
            <w:rFonts w:eastAsia="Times New Roman" w:cs="Courier New" w:ascii="Courier New" w:hAnsi="Courier New"/>
            <w:color w:val="000000"/>
            <w:kern w:val="0"/>
            <w:sz w:val="20"/>
            <w:szCs w:val="20"/>
            <w:lang w:val="sk-SK" w:eastAsia="sk-SK"/>
            <w14:ligatures w14:val="none"/>
          </w:rPr>
          <w:t>println</w:t>
        </w:r>
      </w:ins>
      <w:ins w:id="701" w:author="Unknown Author" w:date="2024-04-26T14:13:25Z">
        <w:r>
          <w:rPr>
            <w:rFonts w:eastAsia="Times New Roman" w:cs="Courier New" w:ascii="Courier New" w:hAnsi="Courier New"/>
            <w:b/>
            <w:bCs/>
            <w:color w:val="000080"/>
            <w:kern w:val="0"/>
            <w:sz w:val="20"/>
            <w:szCs w:val="20"/>
            <w:lang w:val="sk-SK" w:eastAsia="sk-SK"/>
            <w14:ligatures w14:val="none"/>
          </w:rPr>
          <w:t>(</w:t>
        </w:r>
      </w:ins>
      <w:ins w:id="702" w:author="Unknown Author" w:date="2024-04-26T14:13:25Z">
        <w:r>
          <w:rPr>
            <w:rFonts w:eastAsia="Times New Roman" w:cs="Courier New" w:ascii="Courier New" w:hAnsi="Courier New"/>
            <w:color w:val="808080"/>
            <w:kern w:val="0"/>
            <w:sz w:val="20"/>
            <w:szCs w:val="20"/>
            <w:lang w:val="sk-SK" w:eastAsia="sk-SK"/>
            <w14:ligatures w14:val="none"/>
          </w:rPr>
          <w:t>" AQI"</w:t>
        </w:r>
      </w:ins>
      <w:ins w:id="70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06" w:author="Unknown Author" w:date="2024-04-26T14:13:25Z"/>
          <w14:ligatures w14:val="none"/>
        </w:rPr>
      </w:pPr>
      <w:ins w:id="705"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709" w:author="Unknown Author" w:date="2024-04-26T14:13:25Z"/>
          <w14:ligatures w14:val="none"/>
        </w:rPr>
      </w:pPr>
      <w:ins w:id="7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08" w:author="Unknown Author" w:date="2024-04-26T14:13:25Z">
        <w:r>
          <w:rPr>
            <w:rFonts w:eastAsia="Times New Roman" w:cs="Courier New" w:ascii="Courier New" w:hAnsi="Courier New"/>
            <w:color w:val="008000"/>
            <w:kern w:val="0"/>
            <w:sz w:val="20"/>
            <w:szCs w:val="20"/>
            <w:lang w:val="sk-SK" w:eastAsia="sk-SK"/>
            <w14:ligatures w14:val="none"/>
          </w:rPr>
          <w:t>// button = 0;</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7" w:author="Unknown Author" w:date="2024-04-26T14:13:25Z"/>
          <w14:ligatures w14:val="none"/>
        </w:rPr>
      </w:pPr>
      <w:ins w:id="71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11"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1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13" w:author="Unknown Author" w:date="2024-04-26T14:13:25Z">
        <w:r>
          <w:rPr>
            <w:rFonts w:eastAsia="Times New Roman" w:cs="Courier New" w:ascii="Courier New" w:hAnsi="Courier New"/>
            <w:color w:val="000000"/>
            <w:kern w:val="0"/>
            <w:sz w:val="20"/>
            <w:szCs w:val="20"/>
            <w:lang w:val="sk-SK" w:eastAsia="sk-SK"/>
            <w14:ligatures w14:val="none"/>
          </w:rPr>
          <w:t xml:space="preserve"> analogRead</w:t>
        </w:r>
      </w:ins>
      <w:ins w:id="7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15"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71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19" w:author="Unknown Author" w:date="2024-04-26T14:13:25Z"/>
          <w14:ligatures w14:val="none"/>
        </w:rPr>
      </w:pPr>
      <w:ins w:id="718"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31" w:author="Unknown Author" w:date="2024-04-26T14:13:25Z"/>
          <w14:ligatures w14:val="none"/>
        </w:rPr>
      </w:pPr>
      <w:ins w:id="72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1"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724"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25"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72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27" w:author="Unknown Author" w:date="2024-04-26T14:13:25Z">
        <w:r>
          <w:rPr>
            <w:rFonts w:eastAsia="Times New Roman" w:cs="Courier New" w:ascii="Courier New" w:hAnsi="Courier New"/>
            <w:color w:val="FF8000"/>
            <w:kern w:val="0"/>
            <w:sz w:val="20"/>
            <w:szCs w:val="20"/>
            <w:lang w:val="sk-SK" w:eastAsia="sk-SK"/>
            <w14:ligatures w14:val="none"/>
          </w:rPr>
          <w:t>80</w:t>
        </w:r>
      </w:ins>
      <w:ins w:id="7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72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53" w:author="Unknown Author" w:date="2024-04-26T14:13:25Z"/>
          <w14:ligatures w14:val="none"/>
        </w:rPr>
      </w:pPr>
      <w:ins w:id="7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3"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7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35" w:author="Unknown Author" w:date="2024-04-26T14:13:25Z">
        <w:r>
          <w:rPr>
            <w:rFonts w:eastAsia="Times New Roman" w:cs="Courier New" w:ascii="Courier New" w:hAnsi="Courier New"/>
            <w:color w:val="000000"/>
            <w:kern w:val="0"/>
            <w:sz w:val="20"/>
            <w:szCs w:val="20"/>
            <w:lang w:val="sk-SK" w:eastAsia="sk-SK"/>
            <w14:ligatures w14:val="none"/>
          </w:rPr>
          <w:t>celcius</w:t>
        </w:r>
      </w:ins>
      <w:ins w:id="7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3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38" w:author="Unknown Author" w:date="2024-04-26T14:13:25Z">
        <w:r>
          <w:rPr>
            <w:rFonts w:eastAsia="Times New Roman" w:cs="Courier New" w:ascii="Courier New" w:hAnsi="Courier New"/>
            <w:color w:val="808080"/>
            <w:kern w:val="0"/>
            <w:sz w:val="20"/>
            <w:szCs w:val="20"/>
            <w:lang w:val="sk-SK" w:eastAsia="sk-SK"/>
            <w14:ligatures w14:val="none"/>
          </w:rPr>
          <w:t>"Temperature"</w:t>
        </w:r>
      </w:ins>
      <w:ins w:id="73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1" w:author="Unknown Author" w:date="2024-04-26T14:13:25Z">
        <w:r>
          <w:rPr>
            <w:rFonts w:eastAsia="Times New Roman" w:cs="Courier New" w:ascii="Courier New" w:hAnsi="Courier New"/>
            <w:color w:val="808080"/>
            <w:kern w:val="0"/>
            <w:sz w:val="20"/>
            <w:szCs w:val="20"/>
            <w:lang w:val="sk-SK" w:eastAsia="sk-SK"/>
            <w14:ligatures w14:val="none"/>
          </w:rPr>
          <w:t>"\x03"</w:t>
        </w:r>
      </w:ins>
      <w:ins w:id="7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5" w:author="Unknown Author" w:date="2024-04-26T14:13:25Z">
        <w:r>
          <w:rPr>
            <w:rFonts w:eastAsia="Times New Roman" w:cs="Courier New" w:ascii="Courier New" w:hAnsi="Courier New"/>
            <w:color w:val="FF8000"/>
            <w:kern w:val="0"/>
            <w:sz w:val="20"/>
            <w:szCs w:val="20"/>
            <w:lang w:val="sk-SK" w:eastAsia="sk-SK"/>
            <w14:ligatures w14:val="none"/>
          </w:rPr>
          <w:t>10</w:t>
        </w:r>
      </w:ins>
      <w:ins w:id="74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4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48" w:author="Unknown Author" w:date="2024-04-26T14:13:25Z">
        <w:r>
          <w:rPr>
            <w:rFonts w:eastAsia="Times New Roman" w:cs="Courier New" w:ascii="Courier New" w:hAnsi="Courier New"/>
            <w:color w:val="FF8000"/>
            <w:kern w:val="0"/>
            <w:sz w:val="20"/>
            <w:szCs w:val="20"/>
            <w:lang w:val="sk-SK" w:eastAsia="sk-SK"/>
            <w14:ligatures w14:val="none"/>
          </w:rPr>
          <w:t>15</w:t>
        </w:r>
      </w:ins>
      <w:ins w:id="7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7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1" w:author="Unknown Author" w:date="2024-04-26T14:13:25Z">
        <w:r>
          <w:rPr>
            <w:rFonts w:eastAsia="Times New Roman" w:cs="Courier New" w:ascii="Courier New" w:hAnsi="Courier New"/>
            <w:color w:val="FF8000"/>
            <w:kern w:val="0"/>
            <w:sz w:val="20"/>
            <w:szCs w:val="20"/>
            <w:lang w:val="sk-SK" w:eastAsia="sk-SK"/>
            <w14:ligatures w14:val="none"/>
          </w:rPr>
          <w:t>50</w:t>
        </w:r>
      </w:ins>
      <w:ins w:id="75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69" w:author="Unknown Author" w:date="2024-04-26T14:13:25Z"/>
          <w14:ligatures w14:val="none"/>
        </w:rPr>
      </w:pPr>
      <w:ins w:id="7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7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7"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75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59"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762"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763" w:author="Unknown Author" w:date="2024-04-26T14:13:25Z">
        <w:r>
          <w:rPr>
            <w:rFonts w:eastAsia="Times New Roman" w:cs="Courier New" w:ascii="Courier New" w:hAnsi="Courier New"/>
            <w:b/>
            <w:bCs/>
            <w:color w:val="000080"/>
            <w:kern w:val="0"/>
            <w:sz w:val="20"/>
            <w:szCs w:val="20"/>
            <w:lang w:val="sk-SK" w:eastAsia="sk-SK"/>
            <w14:ligatures w14:val="none"/>
          </w:rPr>
          <w:t>&lt;=</w:t>
        </w:r>
      </w:ins>
      <w:ins w:id="7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5" w:author="Unknown Author" w:date="2024-04-26T14:13:25Z">
        <w:r>
          <w:rPr>
            <w:rFonts w:eastAsia="Times New Roman" w:cs="Courier New" w:ascii="Courier New" w:hAnsi="Courier New"/>
            <w:color w:val="FF8000"/>
            <w:kern w:val="0"/>
            <w:sz w:val="20"/>
            <w:szCs w:val="20"/>
            <w:lang w:val="sk-SK" w:eastAsia="sk-SK"/>
            <w14:ligatures w14:val="none"/>
          </w:rPr>
          <w:t>160</w:t>
        </w:r>
      </w:ins>
      <w:ins w:id="7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6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790" w:author="Unknown Author" w:date="2024-04-26T14:13:25Z"/>
          <w14:ligatures w14:val="none"/>
        </w:rPr>
      </w:pPr>
      <w:ins w:id="77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1"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77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3" w:author="Unknown Author" w:date="2024-04-26T14:13:25Z">
        <w:r>
          <w:rPr>
            <w:rFonts w:eastAsia="Times New Roman" w:cs="Courier New" w:ascii="Courier New" w:hAnsi="Courier New"/>
            <w:color w:val="000000"/>
            <w:kern w:val="0"/>
            <w:sz w:val="20"/>
            <w:szCs w:val="20"/>
            <w:lang w:val="sk-SK" w:eastAsia="sk-SK"/>
            <w14:ligatures w14:val="none"/>
          </w:rPr>
          <w:t>humidity</w:t>
        </w:r>
      </w:ins>
      <w:ins w:id="774"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6" w:author="Unknown Author" w:date="2024-04-26T14:13:25Z">
        <w:r>
          <w:rPr>
            <w:rFonts w:eastAsia="Times New Roman" w:cs="Courier New" w:ascii="Courier New" w:hAnsi="Courier New"/>
            <w:color w:val="808080"/>
            <w:kern w:val="0"/>
            <w:sz w:val="20"/>
            <w:szCs w:val="20"/>
            <w:lang w:val="sk-SK" w:eastAsia="sk-SK"/>
            <w14:ligatures w14:val="none"/>
          </w:rPr>
          <w:t>"Humidity"</w:t>
        </w:r>
      </w:ins>
      <w:ins w:id="777" w:author="Unknown Author" w:date="2024-04-26T14:13:25Z">
        <w:r>
          <w:rPr>
            <w:rFonts w:eastAsia="Times New Roman" w:cs="Courier New" w:ascii="Courier New" w:hAnsi="Courier New"/>
            <w:b/>
            <w:bCs/>
            <w:color w:val="000080"/>
            <w:kern w:val="0"/>
            <w:sz w:val="20"/>
            <w:szCs w:val="20"/>
            <w:lang w:val="sk-SK" w:eastAsia="sk-SK"/>
            <w14:ligatures w14:val="none"/>
          </w:rPr>
          <w:t>,</w:t>
        </w:r>
      </w:ins>
      <w:ins w:id="77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79" w:author="Unknown Author" w:date="2024-04-26T14:13:25Z">
        <w:r>
          <w:rPr>
            <w:rFonts w:eastAsia="Times New Roman" w:cs="Courier New" w:ascii="Courier New" w:hAnsi="Courier New"/>
            <w:color w:val="808080"/>
            <w:kern w:val="0"/>
            <w:sz w:val="20"/>
            <w:szCs w:val="20"/>
            <w:lang w:val="sk-SK" w:eastAsia="sk-SK"/>
            <w14:ligatures w14:val="none"/>
          </w:rPr>
          <w:t>"%"</w:t>
        </w:r>
      </w:ins>
      <w:ins w:id="7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2" w:author="Unknown Author" w:date="2024-04-26T14:13:25Z">
        <w:r>
          <w:rPr>
            <w:rFonts w:eastAsia="Times New Roman" w:cs="Courier New" w:ascii="Courier New" w:hAnsi="Courier New"/>
            <w:color w:val="FF8000"/>
            <w:kern w:val="0"/>
            <w:sz w:val="20"/>
            <w:szCs w:val="20"/>
            <w:lang w:val="sk-SK" w:eastAsia="sk-SK"/>
            <w14:ligatures w14:val="none"/>
          </w:rPr>
          <w:t>0</w:t>
        </w:r>
      </w:ins>
      <w:ins w:id="7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5" w:author="Unknown Author" w:date="2024-04-26T14:13:25Z">
        <w:r>
          <w:rPr>
            <w:rFonts w:eastAsia="Times New Roman" w:cs="Courier New" w:ascii="Courier New" w:hAnsi="Courier New"/>
            <w:color w:val="FF8000"/>
            <w:kern w:val="0"/>
            <w:sz w:val="20"/>
            <w:szCs w:val="20"/>
            <w:lang w:val="sk-SK" w:eastAsia="sk-SK"/>
            <w14:ligatures w14:val="none"/>
          </w:rPr>
          <w:t>50</w:t>
        </w:r>
      </w:ins>
      <w:ins w:id="7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78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88" w:author="Unknown Author" w:date="2024-04-26T14:13:25Z">
        <w:r>
          <w:rPr>
            <w:rFonts w:eastAsia="Times New Roman" w:cs="Courier New" w:ascii="Courier New" w:hAnsi="Courier New"/>
            <w:color w:val="FF8000"/>
            <w:kern w:val="0"/>
            <w:sz w:val="20"/>
            <w:szCs w:val="20"/>
            <w:lang w:val="sk-SK" w:eastAsia="sk-SK"/>
            <w14:ligatures w14:val="none"/>
          </w:rPr>
          <w:t>100</w:t>
        </w:r>
      </w:ins>
      <w:ins w:id="78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06" w:author="Unknown Author" w:date="2024-04-26T14:13:25Z"/>
          <w14:ligatures w14:val="none"/>
        </w:rPr>
      </w:pPr>
      <w:ins w:id="7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2" w:author="Unknown Author" w:date="2024-04-26T14:13:25Z">
        <w:r>
          <w:rPr>
            <w:rFonts w:eastAsia="Times New Roman" w:cs="Courier New" w:ascii="Courier New" w:hAnsi="Courier New"/>
            <w:b/>
            <w:bCs/>
            <w:color w:val="000080"/>
            <w:kern w:val="0"/>
            <w:sz w:val="20"/>
            <w:szCs w:val="20"/>
            <w:lang w:val="sk-SK" w:eastAsia="sk-SK"/>
            <w14:ligatures w14:val="none"/>
          </w:rPr>
          <w:t>}</w:t>
        </w:r>
      </w:ins>
      <w:ins w:id="79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4" w:author="Unknown Author" w:date="2024-04-26T14:13:25Z">
        <w:r>
          <w:rPr>
            <w:rFonts w:eastAsia="Times New Roman" w:cs="Courier New" w:ascii="Courier New" w:hAnsi="Courier New"/>
            <w:b/>
            <w:bCs/>
            <w:color w:val="0000FF"/>
            <w:kern w:val="0"/>
            <w:sz w:val="20"/>
            <w:szCs w:val="20"/>
            <w:lang w:val="sk-SK" w:eastAsia="sk-SK"/>
            <w14:ligatures w14:val="none"/>
          </w:rPr>
          <w:t>else</w:t>
        </w:r>
      </w:ins>
      <w:ins w:id="7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6"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79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7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799" w:author="Unknown Author" w:date="2024-04-26T14:13:25Z">
        <w:r>
          <w:rPr>
            <w:rFonts w:eastAsia="Times New Roman" w:cs="Courier New" w:ascii="Courier New" w:hAnsi="Courier New"/>
            <w:color w:val="000000"/>
            <w:kern w:val="0"/>
            <w:sz w:val="20"/>
            <w:szCs w:val="20"/>
            <w:lang w:val="sk-SK" w:eastAsia="sk-SK"/>
            <w14:ligatures w14:val="none"/>
          </w:rPr>
          <w:t xml:space="preserve">button </w:t>
        </w:r>
      </w:ins>
      <w:ins w:id="800" w:author="Unknown Author" w:date="2024-04-26T14:13:25Z">
        <w:r>
          <w:rPr>
            <w:rFonts w:eastAsia="Times New Roman" w:cs="Courier New" w:ascii="Courier New" w:hAnsi="Courier New"/>
            <w:b/>
            <w:bCs/>
            <w:color w:val="000080"/>
            <w:kern w:val="0"/>
            <w:sz w:val="20"/>
            <w:szCs w:val="20"/>
            <w:lang w:val="sk-SK" w:eastAsia="sk-SK"/>
            <w14:ligatures w14:val="none"/>
          </w:rPr>
          <w:t>&gt;</w:t>
        </w:r>
      </w:ins>
      <w:ins w:id="80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2" w:author="Unknown Author" w:date="2024-04-26T14:13:25Z">
        <w:r>
          <w:rPr>
            <w:rFonts w:eastAsia="Times New Roman" w:cs="Courier New" w:ascii="Courier New" w:hAnsi="Courier New"/>
            <w:color w:val="FF8000"/>
            <w:kern w:val="0"/>
            <w:sz w:val="20"/>
            <w:szCs w:val="20"/>
            <w:lang w:val="sk-SK" w:eastAsia="sk-SK"/>
            <w14:ligatures w14:val="none"/>
          </w:rPr>
          <w:t>160</w:t>
        </w:r>
      </w:ins>
      <w:ins w:id="803" w:author="Unknown Author" w:date="2024-04-26T14:13:25Z">
        <w:r>
          <w:rPr>
            <w:rFonts w:eastAsia="Times New Roman" w:cs="Courier New" w:ascii="Courier New" w:hAnsi="Courier New"/>
            <w:b/>
            <w:bCs/>
            <w:color w:val="000080"/>
            <w:kern w:val="0"/>
            <w:sz w:val="20"/>
            <w:szCs w:val="20"/>
            <w:lang w:val="sk-SK" w:eastAsia="sk-SK"/>
            <w14:ligatures w14:val="none"/>
          </w:rPr>
          <w:t>)</w:t>
        </w:r>
      </w:ins>
      <w:ins w:id="8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27" w:author="Unknown Author" w:date="2024-04-26T14:13:25Z"/>
          <w14:ligatures w14:val="none"/>
        </w:rPr>
      </w:pPr>
      <w:ins w:id="80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08" w:author="Unknown Author" w:date="2024-04-26T14:13:25Z">
        <w:r>
          <w:rPr>
            <w:rFonts w:eastAsia="Times New Roman" w:cs="Courier New" w:ascii="Courier New" w:hAnsi="Courier New"/>
            <w:color w:val="000000"/>
            <w:kern w:val="0"/>
            <w:sz w:val="20"/>
            <w:szCs w:val="20"/>
            <w:lang w:val="sk-SK" w:eastAsia="sk-SK"/>
            <w14:ligatures w14:val="none"/>
          </w:rPr>
          <w:t>printValueToLCD</w:t>
        </w:r>
      </w:ins>
      <w:ins w:id="809"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0" w:author="Unknown Author" w:date="2024-04-26T14:13:25Z">
        <w:r>
          <w:rPr>
            <w:rFonts w:eastAsia="Times New Roman" w:cs="Courier New" w:ascii="Courier New" w:hAnsi="Courier New"/>
            <w:color w:val="000000"/>
            <w:kern w:val="0"/>
            <w:sz w:val="20"/>
            <w:szCs w:val="20"/>
            <w:lang w:val="sk-SK" w:eastAsia="sk-SK"/>
            <w14:ligatures w14:val="none"/>
          </w:rPr>
          <w:t>airQuality</w:t>
        </w:r>
      </w:ins>
      <w:ins w:id="811"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3" w:author="Unknown Author" w:date="2024-04-26T14:13:25Z">
        <w:r>
          <w:rPr>
            <w:rFonts w:eastAsia="Times New Roman" w:cs="Courier New" w:ascii="Courier New" w:hAnsi="Courier New"/>
            <w:color w:val="808080"/>
            <w:kern w:val="0"/>
            <w:sz w:val="20"/>
            <w:szCs w:val="20"/>
            <w:lang w:val="sk-SK" w:eastAsia="sk-SK"/>
            <w14:ligatures w14:val="none"/>
          </w:rPr>
          <w:t>"Air Quality"</w:t>
        </w:r>
      </w:ins>
      <w:ins w:id="8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6" w:author="Unknown Author" w:date="2024-04-26T14:13:25Z">
        <w:r>
          <w:rPr>
            <w:rFonts w:eastAsia="Times New Roman" w:cs="Courier New" w:ascii="Courier New" w:hAnsi="Courier New"/>
            <w:color w:val="808080"/>
            <w:kern w:val="0"/>
            <w:sz w:val="20"/>
            <w:szCs w:val="20"/>
            <w:lang w:val="sk-SK" w:eastAsia="sk-SK"/>
            <w14:ligatures w14:val="none"/>
          </w:rPr>
          <w:t>"AQI"</w:t>
        </w:r>
      </w:ins>
      <w:ins w:id="817" w:author="Unknown Author" w:date="2024-04-26T14:13:25Z">
        <w:r>
          <w:rPr>
            <w:rFonts w:eastAsia="Times New Roman" w:cs="Courier New" w:ascii="Courier New" w:hAnsi="Courier New"/>
            <w:b/>
            <w:bCs/>
            <w:color w:val="000080"/>
            <w:kern w:val="0"/>
            <w:sz w:val="20"/>
            <w:szCs w:val="20"/>
            <w:lang w:val="sk-SK" w:eastAsia="sk-SK"/>
            <w14:ligatures w14:val="none"/>
          </w:rPr>
          <w:t>,</w:t>
        </w:r>
      </w:ins>
      <w:ins w:id="81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19" w:author="Unknown Author" w:date="2024-04-26T14:13:25Z">
        <w:r>
          <w:rPr>
            <w:rFonts w:eastAsia="Times New Roman" w:cs="Courier New" w:ascii="Courier New" w:hAnsi="Courier New"/>
            <w:color w:val="FF8000"/>
            <w:kern w:val="0"/>
            <w:sz w:val="20"/>
            <w:szCs w:val="20"/>
            <w:lang w:val="sk-SK" w:eastAsia="sk-SK"/>
            <w14:ligatures w14:val="none"/>
          </w:rPr>
          <w:t>0</w:t>
        </w:r>
      </w:ins>
      <w:ins w:id="82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2" w:author="Unknown Author" w:date="2024-04-26T14:13:25Z">
        <w:r>
          <w:rPr>
            <w:rFonts w:eastAsia="Times New Roman" w:cs="Courier New" w:ascii="Courier New" w:hAnsi="Courier New"/>
            <w:color w:val="FF8000"/>
            <w:kern w:val="0"/>
            <w:sz w:val="20"/>
            <w:szCs w:val="20"/>
            <w:lang w:val="sk-SK" w:eastAsia="sk-SK"/>
            <w14:ligatures w14:val="none"/>
          </w:rPr>
          <w:t>250</w:t>
        </w:r>
      </w:ins>
      <w:ins w:id="823" w:author="Unknown Author" w:date="2024-04-26T14:13:25Z">
        <w:r>
          <w:rPr>
            <w:rFonts w:eastAsia="Times New Roman" w:cs="Courier New" w:ascii="Courier New" w:hAnsi="Courier New"/>
            <w:b/>
            <w:bCs/>
            <w:color w:val="000080"/>
            <w:kern w:val="0"/>
            <w:sz w:val="20"/>
            <w:szCs w:val="20"/>
            <w:lang w:val="sk-SK" w:eastAsia="sk-SK"/>
            <w14:ligatures w14:val="none"/>
          </w:rPr>
          <w:t>,</w:t>
        </w:r>
      </w:ins>
      <w:ins w:id="8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5" w:author="Unknown Author" w:date="2024-04-26T14:13:25Z">
        <w:r>
          <w:rPr>
            <w:rFonts w:eastAsia="Times New Roman" w:cs="Courier New" w:ascii="Courier New" w:hAnsi="Courier New"/>
            <w:color w:val="FF8000"/>
            <w:kern w:val="0"/>
            <w:sz w:val="20"/>
            <w:szCs w:val="20"/>
            <w:lang w:val="sk-SK" w:eastAsia="sk-SK"/>
            <w14:ligatures w14:val="none"/>
          </w:rPr>
          <w:t>500</w:t>
        </w:r>
      </w:ins>
      <w:ins w:id="82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0" w:author="Unknown Author" w:date="2024-04-26T14:13:25Z"/>
          <w14:ligatures w14:val="none"/>
        </w:rPr>
      </w:pPr>
      <w:ins w:id="82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2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2" w:author="Unknown Author" w:date="2024-04-26T14:13:25Z"/>
          <w14:ligatures w14:val="none"/>
        </w:rPr>
      </w:pPr>
      <w:ins w:id="83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34" w:author="Unknown Author" w:date="2024-04-26T14:13:25Z"/>
          <w14:ligatures w14:val="none"/>
        </w:rPr>
      </w:pPr>
      <w:ins w:id="833"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0" w:author="Unknown Author" w:date="2024-04-26T14:13:25Z"/>
          <w14:ligatures w14:val="none"/>
        </w:rPr>
      </w:pPr>
      <w:ins w:id="835" w:author="Unknown Author" w:date="2024-04-26T14:13:25Z">
        <w:r>
          <w:rPr>
            <w:rFonts w:eastAsia="Times New Roman" w:cs="Courier New" w:ascii="Courier New" w:hAnsi="Courier New"/>
            <w:color w:val="8000FF"/>
            <w:kern w:val="0"/>
            <w:sz w:val="20"/>
            <w:szCs w:val="20"/>
            <w:lang w:val="sk-SK" w:eastAsia="sk-SK"/>
            <w14:ligatures w14:val="none"/>
          </w:rPr>
          <w:t>void</w:t>
        </w:r>
      </w:ins>
      <w:ins w:id="836" w:author="Unknown Author" w:date="2024-04-26T14:13:25Z">
        <w:r>
          <w:rPr>
            <w:rFonts w:eastAsia="Times New Roman" w:cs="Courier New" w:ascii="Courier New" w:hAnsi="Courier New"/>
            <w:color w:val="000000"/>
            <w:kern w:val="0"/>
            <w:sz w:val="20"/>
            <w:szCs w:val="20"/>
            <w:lang w:val="sk-SK" w:eastAsia="sk-SK"/>
            <w14:ligatures w14:val="none"/>
          </w:rPr>
          <w:t xml:space="preserve"> connectToWifi</w:t>
        </w:r>
      </w:ins>
      <w:ins w:id="837" w:author="Unknown Author" w:date="2024-04-26T14:13:25Z">
        <w:r>
          <w:rPr>
            <w:rFonts w:eastAsia="Times New Roman" w:cs="Courier New" w:ascii="Courier New" w:hAnsi="Courier New"/>
            <w:b/>
            <w:bCs/>
            <w:color w:val="000080"/>
            <w:kern w:val="0"/>
            <w:sz w:val="20"/>
            <w:szCs w:val="20"/>
            <w:lang w:val="sk-SK" w:eastAsia="sk-SK"/>
            <w14:ligatures w14:val="none"/>
          </w:rPr>
          <w:t>()</w:t>
        </w:r>
      </w:ins>
      <w:ins w:id="83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39"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47" w:author="Unknown Author" w:date="2024-04-26T14:13:25Z"/>
          <w14:ligatures w14:val="none"/>
        </w:rPr>
      </w:pPr>
      <w:ins w:id="8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42" w:author="Unknown Author" w:date="2024-04-26T14:13:25Z">
        <w:r>
          <w:rPr>
            <w:rFonts w:eastAsia="Times New Roman" w:cs="Courier New" w:ascii="Courier New" w:hAnsi="Courier New"/>
            <w:color w:val="8000FF"/>
            <w:kern w:val="0"/>
            <w:sz w:val="20"/>
            <w:szCs w:val="20"/>
            <w:lang w:val="sk-SK" w:eastAsia="sk-SK"/>
            <w14:ligatures w14:val="none"/>
          </w:rPr>
          <w:t>int</w:t>
        </w:r>
      </w:ins>
      <w:ins w:id="843" w:author="Unknown Author" w:date="2024-04-26T14:13:25Z">
        <w:r>
          <w:rPr>
            <w:rFonts w:eastAsia="Times New Roman" w:cs="Courier New" w:ascii="Courier New" w:hAnsi="Courier New"/>
            <w:color w:val="000000"/>
            <w:kern w:val="0"/>
            <w:sz w:val="20"/>
            <w:szCs w:val="20"/>
            <w:lang w:val="sk-SK" w:eastAsia="sk-SK"/>
            <w14:ligatures w14:val="none"/>
          </w:rPr>
          <w:t xml:space="preserve"> status </w:t>
        </w:r>
      </w:ins>
      <w:ins w:id="8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845" w:author="Unknown Author" w:date="2024-04-26T14:13:25Z">
        <w:r>
          <w:rPr>
            <w:rFonts w:eastAsia="Times New Roman" w:cs="Courier New" w:ascii="Courier New" w:hAnsi="Courier New"/>
            <w:color w:val="000000"/>
            <w:kern w:val="0"/>
            <w:sz w:val="20"/>
            <w:szCs w:val="20"/>
            <w:lang w:val="sk-SK" w:eastAsia="sk-SK"/>
            <w14:ligatures w14:val="none"/>
          </w:rPr>
          <w:t xml:space="preserve"> WL_IDLE_STATUS</w:t>
        </w:r>
      </w:ins>
      <w:ins w:id="84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55" w:author="Unknown Author" w:date="2024-04-26T14:13:25Z"/>
          <w14:ligatures w14:val="none"/>
        </w:rPr>
      </w:pPr>
      <w:ins w:id="84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49" w:author="Unknown Author" w:date="2024-04-26T14:13:25Z">
        <w:r>
          <w:rPr>
            <w:rFonts w:eastAsia="Times New Roman" w:cs="Courier New" w:ascii="Courier New" w:hAnsi="Courier New"/>
            <w:color w:val="000000"/>
            <w:kern w:val="0"/>
            <w:sz w:val="20"/>
            <w:szCs w:val="20"/>
            <w:lang w:val="sk-SK" w:eastAsia="sk-SK"/>
            <w14:ligatures w14:val="none"/>
          </w:rPr>
          <w:t>Serial</w:t>
        </w:r>
      </w:ins>
      <w:ins w:id="8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1" w:author="Unknown Author" w:date="2024-04-26T14:13:25Z">
        <w:r>
          <w:rPr>
            <w:rFonts w:eastAsia="Times New Roman" w:cs="Courier New" w:ascii="Courier New" w:hAnsi="Courier New"/>
            <w:color w:val="000000"/>
            <w:kern w:val="0"/>
            <w:sz w:val="20"/>
            <w:szCs w:val="20"/>
            <w:lang w:val="sk-SK" w:eastAsia="sk-SK"/>
            <w14:ligatures w14:val="none"/>
          </w:rPr>
          <w:t>print</w:t>
        </w:r>
      </w:ins>
      <w:ins w:id="852"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3" w:author="Unknown Author" w:date="2024-04-26T14:13:25Z">
        <w:r>
          <w:rPr>
            <w:rFonts w:eastAsia="Times New Roman" w:cs="Courier New" w:ascii="Courier New" w:hAnsi="Courier New"/>
            <w:color w:val="808080"/>
            <w:kern w:val="0"/>
            <w:sz w:val="20"/>
            <w:szCs w:val="20"/>
            <w:lang w:val="sk-SK" w:eastAsia="sk-SK"/>
            <w14:ligatures w14:val="none"/>
          </w:rPr>
          <w:t>"\nConnecting to network: "</w:t>
        </w:r>
      </w:ins>
      <w:ins w:id="85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63" w:author="Unknown Author" w:date="2024-04-26T14:13:25Z"/>
          <w14:ligatures w14:val="none"/>
        </w:rPr>
      </w:pPr>
      <w:ins w:id="8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57" w:author="Unknown Author" w:date="2024-04-26T14:13:25Z">
        <w:r>
          <w:rPr>
            <w:rFonts w:eastAsia="Times New Roman" w:cs="Courier New" w:ascii="Courier New" w:hAnsi="Courier New"/>
            <w:color w:val="000000"/>
            <w:kern w:val="0"/>
            <w:sz w:val="20"/>
            <w:szCs w:val="20"/>
            <w:lang w:val="sk-SK" w:eastAsia="sk-SK"/>
            <w14:ligatures w14:val="none"/>
          </w:rPr>
          <w:t>Serial</w:t>
        </w:r>
      </w:ins>
      <w:ins w:id="85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59" w:author="Unknown Author" w:date="2024-04-26T14:13:25Z">
        <w:r>
          <w:rPr>
            <w:rFonts w:eastAsia="Times New Roman" w:cs="Courier New" w:ascii="Courier New" w:hAnsi="Courier New"/>
            <w:color w:val="000000"/>
            <w:kern w:val="0"/>
            <w:sz w:val="20"/>
            <w:szCs w:val="20"/>
            <w:lang w:val="sk-SK" w:eastAsia="sk-SK"/>
            <w14:ligatures w14:val="none"/>
          </w:rPr>
          <w:t>println</w:t>
        </w:r>
      </w:ins>
      <w:ins w:id="86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1" w:author="Unknown Author" w:date="2024-04-26T14:13:25Z">
        <w:r>
          <w:rPr>
            <w:rFonts w:eastAsia="Times New Roman" w:cs="Courier New" w:ascii="Courier New" w:hAnsi="Courier New"/>
            <w:color w:val="000000"/>
            <w:kern w:val="0"/>
            <w:sz w:val="20"/>
            <w:szCs w:val="20"/>
            <w:lang w:val="sk-SK" w:eastAsia="sk-SK"/>
            <w14:ligatures w14:val="none"/>
          </w:rPr>
          <w:t>WIFI_SSID</w:t>
        </w:r>
      </w:ins>
      <w:ins w:id="86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873" w:author="Unknown Author" w:date="2024-04-26T14:13:25Z"/>
          <w14:ligatures w14:val="none"/>
        </w:rPr>
      </w:pPr>
      <w:ins w:id="8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65" w:author="Unknown Author" w:date="2024-04-26T14:13:25Z">
        <w:r>
          <w:rPr>
            <w:rFonts w:eastAsia="Times New Roman" w:cs="Courier New" w:ascii="Courier New" w:hAnsi="Courier New"/>
            <w:color w:val="000000"/>
            <w:kern w:val="0"/>
            <w:sz w:val="20"/>
            <w:szCs w:val="20"/>
            <w:lang w:val="sk-SK" w:eastAsia="sk-SK"/>
            <w14:ligatures w14:val="none"/>
          </w:rPr>
          <w:t>Serial</w:t>
        </w:r>
      </w:ins>
      <w:ins w:id="8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7" w:author="Unknown Author" w:date="2024-04-26T14:13:25Z">
        <w:r>
          <w:rPr>
            <w:rFonts w:eastAsia="Times New Roman" w:cs="Courier New" w:ascii="Courier New" w:hAnsi="Courier New"/>
            <w:color w:val="000000"/>
            <w:kern w:val="0"/>
            <w:sz w:val="20"/>
            <w:szCs w:val="20"/>
            <w:lang w:val="sk-SK" w:eastAsia="sk-SK"/>
            <w14:ligatures w14:val="none"/>
          </w:rPr>
          <w:t>println</w:t>
        </w:r>
      </w:ins>
      <w:ins w:id="86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69" w:author="Unknown Author" w:date="2024-04-26T14:13:25Z">
        <w:r>
          <w:rPr>
            <w:rFonts w:eastAsia="Times New Roman" w:cs="Courier New" w:ascii="Courier New" w:hAnsi="Courier New"/>
            <w:color w:val="000000"/>
            <w:kern w:val="0"/>
            <w:sz w:val="20"/>
            <w:szCs w:val="20"/>
            <w:lang w:val="sk-SK" w:eastAsia="sk-SK"/>
            <w14:ligatures w14:val="none"/>
          </w:rPr>
          <w:t>getWifiStatus</w:t>
        </w:r>
      </w:ins>
      <w:ins w:id="87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1" w:author="Unknown Author" w:date="2024-04-26T14:13:25Z">
        <w:r>
          <w:rPr>
            <w:rFonts w:eastAsia="Times New Roman" w:cs="Courier New" w:ascii="Courier New" w:hAnsi="Courier New"/>
            <w:color w:val="000000"/>
            <w:kern w:val="0"/>
            <w:sz w:val="20"/>
            <w:szCs w:val="20"/>
            <w:lang w:val="sk-SK" w:eastAsia="sk-SK"/>
            <w14:ligatures w14:val="none"/>
          </w:rPr>
          <w:t>status</w:t>
        </w:r>
      </w:ins>
      <w:ins w:id="87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83" w:author="Unknown Author" w:date="2024-04-26T14:13:25Z"/>
          <w14:ligatures w14:val="none"/>
        </w:rPr>
      </w:pPr>
      <w:ins w:id="8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75" w:author="Unknown Author" w:date="2024-04-26T14:13:25Z">
        <w:r>
          <w:rPr>
            <w:rFonts w:eastAsia="Times New Roman" w:cs="Courier New" w:ascii="Courier New" w:hAnsi="Courier New"/>
            <w:color w:val="000000"/>
            <w:kern w:val="0"/>
            <w:sz w:val="20"/>
            <w:szCs w:val="20"/>
            <w:lang w:val="sk-SK" w:eastAsia="sk-SK"/>
            <w14:ligatures w14:val="none"/>
          </w:rPr>
          <w:t>WiFi</w:t>
        </w:r>
      </w:ins>
      <w:ins w:id="8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7" w:author="Unknown Author" w:date="2024-04-26T14:13:25Z">
        <w:r>
          <w:rPr>
            <w:rFonts w:eastAsia="Times New Roman" w:cs="Courier New" w:ascii="Courier New" w:hAnsi="Courier New"/>
            <w:color w:val="000000"/>
            <w:kern w:val="0"/>
            <w:sz w:val="20"/>
            <w:szCs w:val="20"/>
            <w:lang w:val="sk-SK" w:eastAsia="sk-SK"/>
            <w14:ligatures w14:val="none"/>
          </w:rPr>
          <w:t>disconnect</w:t>
        </w:r>
      </w:ins>
      <w:ins w:id="8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79" w:author="Unknown Author" w:date="2024-04-26T14:13:25Z">
        <w:r>
          <w:rPr>
            <w:rFonts w:eastAsia="Times New Roman" w:cs="Courier New" w:ascii="Courier New" w:hAnsi="Courier New"/>
            <w:b/>
            <w:bCs/>
            <w:color w:val="0000FF"/>
            <w:kern w:val="0"/>
            <w:sz w:val="20"/>
            <w:szCs w:val="20"/>
            <w:lang w:val="sk-SK" w:eastAsia="sk-SK"/>
            <w14:ligatures w14:val="none"/>
          </w:rPr>
          <w:t>true</w:t>
        </w:r>
      </w:ins>
      <w:ins w:id="8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82" w:author="Unknown Author" w:date="2024-04-26T14:13:25Z">
        <w:r>
          <w:rPr>
            <w:rFonts w:eastAsia="Times New Roman" w:cs="Courier New" w:ascii="Courier New" w:hAnsi="Courier New"/>
            <w:color w:val="008000"/>
            <w:kern w:val="0"/>
            <w:sz w:val="20"/>
            <w:szCs w:val="20"/>
            <w:lang w:val="sk-SK" w:eastAsia="sk-SK"/>
            <w14:ligatures w14:val="none"/>
          </w:rPr>
          <w:t>// Disconnect from Wi-Fi to set new Wi-Fi connection</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893" w:author="Unknown Author" w:date="2024-04-26T14:13:25Z"/>
          <w14:ligatures w14:val="none"/>
        </w:rPr>
      </w:pPr>
      <w:ins w:id="8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85" w:author="Unknown Author" w:date="2024-04-26T14:13:25Z">
        <w:r>
          <w:rPr>
            <w:rFonts w:eastAsia="Times New Roman" w:cs="Courier New" w:ascii="Courier New" w:hAnsi="Courier New"/>
            <w:color w:val="000000"/>
            <w:kern w:val="0"/>
            <w:sz w:val="20"/>
            <w:szCs w:val="20"/>
            <w:lang w:val="sk-SK" w:eastAsia="sk-SK"/>
            <w14:ligatures w14:val="none"/>
          </w:rPr>
          <w:t>WiFi</w:t>
        </w:r>
      </w:ins>
      <w:ins w:id="88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7" w:author="Unknown Author" w:date="2024-04-26T14:13:25Z">
        <w:r>
          <w:rPr>
            <w:rFonts w:eastAsia="Times New Roman" w:cs="Courier New" w:ascii="Courier New" w:hAnsi="Courier New"/>
            <w:color w:val="000000"/>
            <w:kern w:val="0"/>
            <w:sz w:val="20"/>
            <w:szCs w:val="20"/>
            <w:lang w:val="sk-SK" w:eastAsia="sk-SK"/>
            <w14:ligatures w14:val="none"/>
          </w:rPr>
          <w:t>mode</w:t>
        </w:r>
      </w:ins>
      <w:ins w:id="88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89" w:author="Unknown Author" w:date="2024-04-26T14:13:25Z">
        <w:r>
          <w:rPr>
            <w:rFonts w:eastAsia="Times New Roman" w:cs="Courier New" w:ascii="Courier New" w:hAnsi="Courier New"/>
            <w:color w:val="000000"/>
            <w:kern w:val="0"/>
            <w:sz w:val="20"/>
            <w:szCs w:val="20"/>
            <w:lang w:val="sk-SK" w:eastAsia="sk-SK"/>
            <w14:ligatures w14:val="none"/>
          </w:rPr>
          <w:t>WIFI_STA</w:t>
        </w:r>
      </w:ins>
      <w:ins w:id="890"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92" w:author="Unknown Author" w:date="2024-04-26T14:13:25Z">
        <w:r>
          <w:rPr>
            <w:rFonts w:eastAsia="Times New Roman" w:cs="Courier New" w:ascii="Courier New" w:hAnsi="Courier New"/>
            <w:color w:val="008000"/>
            <w:kern w:val="0"/>
            <w:sz w:val="20"/>
            <w:szCs w:val="20"/>
            <w:lang w:val="sk-SK" w:eastAsia="sk-SK"/>
            <w14:ligatures w14:val="none"/>
          </w:rPr>
          <w:t>// Set Wi-Fi mode</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0" w:author="Unknown Author" w:date="2024-04-26T14:13:25Z"/>
          <w14:ligatures w14:val="none"/>
        </w:rPr>
      </w:pPr>
      <w:ins w:id="89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895" w:author="Unknown Author" w:date="2024-04-26T14:13:25Z">
        <w:r>
          <w:rPr>
            <w:rFonts w:eastAsia="Times New Roman" w:cs="Courier New" w:ascii="Courier New" w:hAnsi="Courier New"/>
            <w:color w:val="000000"/>
            <w:kern w:val="0"/>
            <w:sz w:val="20"/>
            <w:szCs w:val="20"/>
            <w:lang w:val="sk-SK" w:eastAsia="sk-SK"/>
            <w14:ligatures w14:val="none"/>
          </w:rPr>
          <w:t>WiFi</w:t>
        </w:r>
      </w:ins>
      <w:ins w:id="896"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7" w:author="Unknown Author" w:date="2024-04-26T14:13:25Z">
        <w:r>
          <w:rPr>
            <w:rFonts w:eastAsia="Times New Roman" w:cs="Courier New" w:ascii="Courier New" w:hAnsi="Courier New"/>
            <w:color w:val="000000"/>
            <w:kern w:val="0"/>
            <w:sz w:val="20"/>
            <w:szCs w:val="20"/>
            <w:lang w:val="sk-SK" w:eastAsia="sk-SK"/>
            <w14:ligatures w14:val="none"/>
          </w:rPr>
          <w:t>begin</w:t>
        </w:r>
      </w:ins>
      <w:ins w:id="898" w:author="Unknown Author" w:date="2024-04-26T14:13:25Z">
        <w:r>
          <w:rPr>
            <w:rFonts w:eastAsia="Times New Roman" w:cs="Courier New" w:ascii="Courier New" w:hAnsi="Courier New"/>
            <w:b/>
            <w:bCs/>
            <w:color w:val="000080"/>
            <w:kern w:val="0"/>
            <w:sz w:val="20"/>
            <w:szCs w:val="20"/>
            <w:lang w:val="sk-SK" w:eastAsia="sk-SK"/>
            <w14:ligatures w14:val="none"/>
          </w:rPr>
          <w:t>(</w:t>
        </w:r>
      </w:ins>
      <w:ins w:id="899" w:author="Unknown Author" w:date="2024-04-26T14:13:25Z">
        <w:r>
          <w:rPr>
            <w:rFonts w:eastAsia="Times New Roman" w:cs="Courier New" w:ascii="Courier New" w:hAnsi="Courier New"/>
            <w:color w:val="000000"/>
            <w:kern w:val="0"/>
            <w:sz w:val="20"/>
            <w:szCs w:val="20"/>
            <w:lang w:val="sk-SK" w:eastAsia="sk-SK"/>
            <w14:ligatures w14:val="none"/>
          </w:rPr>
          <w:t>WIFI_SSID</w:t>
        </w:r>
      </w:ins>
      <w:ins w:id="900"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1" w:author="Unknown Author" w:date="2024-04-26T14:13:25Z">
        <w:r>
          <w:rPr>
            <w:rFonts w:eastAsia="Times New Roman" w:cs="Courier New" w:ascii="Courier New" w:hAnsi="Courier New"/>
            <w:color w:val="000000"/>
            <w:kern w:val="0"/>
            <w:sz w:val="20"/>
            <w:szCs w:val="20"/>
            <w:lang w:val="sk-SK" w:eastAsia="sk-SK"/>
            <w14:ligatures w14:val="none"/>
          </w:rPr>
          <w:t xml:space="preserve"> WPA2_AUTH_PEAP</w:t>
        </w:r>
      </w:ins>
      <w:ins w:id="902"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3" w:author="Unknown Author" w:date="2024-04-26T14:13:25Z">
        <w:r>
          <w:rPr>
            <w:rFonts w:eastAsia="Times New Roman" w:cs="Courier New" w:ascii="Courier New" w:hAnsi="Courier New"/>
            <w:color w:val="000000"/>
            <w:kern w:val="0"/>
            <w:sz w:val="20"/>
            <w:szCs w:val="20"/>
            <w:lang w:val="sk-SK" w:eastAsia="sk-SK"/>
            <w14:ligatures w14:val="none"/>
          </w:rPr>
          <w:t xml:space="preserve"> EAP_ANONYMOUS_IDENTITY</w:t>
        </w:r>
      </w:ins>
      <w:ins w:id="9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5" w:author="Unknown Author" w:date="2024-04-26T14:13:25Z">
        <w:r>
          <w:rPr>
            <w:rFonts w:eastAsia="Times New Roman" w:cs="Courier New" w:ascii="Courier New" w:hAnsi="Courier New"/>
            <w:color w:val="000000"/>
            <w:kern w:val="0"/>
            <w:sz w:val="20"/>
            <w:szCs w:val="20"/>
            <w:lang w:val="sk-SK" w:eastAsia="sk-SK"/>
            <w14:ligatures w14:val="none"/>
          </w:rPr>
          <w:t xml:space="preserve"> EAP_IDENTITY</w:t>
        </w:r>
      </w:ins>
      <w:ins w:id="9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7" w:author="Unknown Author" w:date="2024-04-26T14:13:25Z">
        <w:r>
          <w:rPr>
            <w:rFonts w:eastAsia="Times New Roman" w:cs="Courier New" w:ascii="Courier New" w:hAnsi="Courier New"/>
            <w:color w:val="000000"/>
            <w:kern w:val="0"/>
            <w:sz w:val="20"/>
            <w:szCs w:val="20"/>
            <w:lang w:val="sk-SK" w:eastAsia="sk-SK"/>
            <w14:ligatures w14:val="none"/>
          </w:rPr>
          <w:t xml:space="preserve"> EAP_PASSWORD</w:t>
        </w:r>
      </w:ins>
      <w:ins w:id="9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90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8000"/>
          <w:kern w:val="0"/>
          <w:sz w:val="20"/>
          <w:szCs w:val="20"/>
          <w:lang w:val="sk-SK" w:eastAsia="sk-SK"/>
          <w:ins w:id="913" w:author="Unknown Author" w:date="2024-04-26T14:13:25Z"/>
          <w14:ligatures w14:val="none"/>
        </w:rPr>
      </w:pPr>
      <w:ins w:id="91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12" w:author="Unknown Author" w:date="2024-04-26T14:13:25Z">
        <w:r>
          <w:rPr>
            <w:rFonts w:eastAsia="Times New Roman" w:cs="Courier New" w:ascii="Courier New" w:hAnsi="Courier New"/>
            <w:color w:val="008000"/>
            <w:kern w:val="0"/>
            <w:sz w:val="20"/>
            <w:szCs w:val="20"/>
            <w:lang w:val="sk-SK" w:eastAsia="sk-SK"/>
            <w14:ligatures w14:val="none"/>
          </w:rPr>
          <w:t>// WiFi.begin(WIFI_SSID, WIFI_PASSWORD);</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15" w:author="Unknown Author" w:date="2024-04-26T14:13:25Z"/>
          <w14:ligatures w14:val="none"/>
        </w:rPr>
      </w:pPr>
      <w:ins w:id="914"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23" w:author="Unknown Author" w:date="2024-04-26T14:13:25Z"/>
          <w14:ligatures w14:val="none"/>
        </w:rPr>
      </w:pPr>
      <w:ins w:id="91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17" w:author="Unknown Author" w:date="2024-04-26T14:13:25Z">
        <w:r>
          <w:rPr>
            <w:rFonts w:eastAsia="Times New Roman" w:cs="Courier New" w:ascii="Courier New" w:hAnsi="Courier New"/>
            <w:color w:val="8000FF"/>
            <w:kern w:val="0"/>
            <w:sz w:val="20"/>
            <w:szCs w:val="20"/>
            <w:lang w:val="sk-SK" w:eastAsia="sk-SK"/>
            <w14:ligatures w14:val="none"/>
          </w:rPr>
          <w:t>int</w:t>
        </w:r>
      </w:ins>
      <w:ins w:id="918" w:author="Unknown Author" w:date="2024-04-26T14:13:25Z">
        <w:r>
          <w:rPr>
            <w:rFonts w:eastAsia="Times New Roman" w:cs="Courier New" w:ascii="Courier New" w:hAnsi="Courier New"/>
            <w:color w:val="000000"/>
            <w:kern w:val="0"/>
            <w:sz w:val="20"/>
            <w:szCs w:val="20"/>
            <w:lang w:val="sk-SK" w:eastAsia="sk-SK"/>
            <w14:ligatures w14:val="none"/>
          </w:rPr>
          <w:t xml:space="preserve"> counter </w:t>
        </w:r>
      </w:ins>
      <w:ins w:id="91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2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1" w:author="Unknown Author" w:date="2024-04-26T14:13:25Z">
        <w:r>
          <w:rPr>
            <w:rFonts w:eastAsia="Times New Roman" w:cs="Courier New" w:ascii="Courier New" w:hAnsi="Courier New"/>
            <w:color w:val="FF8000"/>
            <w:kern w:val="0"/>
            <w:sz w:val="20"/>
            <w:szCs w:val="20"/>
            <w:lang w:val="sk-SK" w:eastAsia="sk-SK"/>
            <w14:ligatures w14:val="none"/>
          </w:rPr>
          <w:t>0</w:t>
        </w:r>
      </w:ins>
      <w:ins w:id="92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38" w:author="Unknown Author" w:date="2024-04-26T14:13:25Z"/>
          <w14:ligatures w14:val="none"/>
        </w:rPr>
      </w:pPr>
      <w:ins w:id="92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5" w:author="Unknown Author" w:date="2024-04-26T14:13:25Z">
        <w:r>
          <w:rPr>
            <w:rFonts w:eastAsia="Times New Roman" w:cs="Courier New" w:ascii="Courier New" w:hAnsi="Courier New"/>
            <w:b/>
            <w:bCs/>
            <w:color w:val="0000FF"/>
            <w:kern w:val="0"/>
            <w:sz w:val="20"/>
            <w:szCs w:val="20"/>
            <w:lang w:val="sk-SK" w:eastAsia="sk-SK"/>
            <w14:ligatures w14:val="none"/>
          </w:rPr>
          <w:t>while</w:t>
        </w:r>
      </w:ins>
      <w:ins w:id="92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27" w:author="Unknown Author" w:date="2024-04-26T14:13:25Z">
        <w:r>
          <w:rPr>
            <w:rFonts w:eastAsia="Times New Roman" w:cs="Courier New" w:ascii="Courier New" w:hAnsi="Courier New"/>
            <w:b/>
            <w:bCs/>
            <w:color w:val="000080"/>
            <w:kern w:val="0"/>
            <w:sz w:val="20"/>
            <w:szCs w:val="20"/>
            <w:lang w:val="sk-SK" w:eastAsia="sk-SK"/>
            <w14:ligatures w14:val="none"/>
          </w:rPr>
          <w:t>(</w:t>
        </w:r>
      </w:ins>
      <w:ins w:id="928" w:author="Unknown Author" w:date="2024-04-26T14:13:25Z">
        <w:r>
          <w:rPr>
            <w:rFonts w:eastAsia="Times New Roman" w:cs="Courier New" w:ascii="Courier New" w:hAnsi="Courier New"/>
            <w:color w:val="000000"/>
            <w:kern w:val="0"/>
            <w:sz w:val="20"/>
            <w:szCs w:val="20"/>
            <w:lang w:val="sk-SK" w:eastAsia="sk-SK"/>
            <w14:ligatures w14:val="none"/>
          </w:rPr>
          <w:t>WiFi</w:t>
        </w:r>
      </w:ins>
      <w:ins w:id="92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0" w:author="Unknown Author" w:date="2024-04-26T14:13:25Z">
        <w:r>
          <w:rPr>
            <w:rFonts w:eastAsia="Times New Roman" w:cs="Courier New" w:ascii="Courier New" w:hAnsi="Courier New"/>
            <w:color w:val="000000"/>
            <w:kern w:val="0"/>
            <w:sz w:val="20"/>
            <w:szCs w:val="20"/>
            <w:lang w:val="sk-SK" w:eastAsia="sk-SK"/>
            <w14:ligatures w14:val="none"/>
          </w:rPr>
          <w:t>status</w:t>
        </w:r>
      </w:ins>
      <w:ins w:id="93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3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4" w:author="Unknown Author" w:date="2024-04-26T14:13:25Z">
        <w:r>
          <w:rPr>
            <w:rFonts w:eastAsia="Times New Roman" w:cs="Courier New" w:ascii="Courier New" w:hAnsi="Courier New"/>
            <w:color w:val="000000"/>
            <w:kern w:val="0"/>
            <w:sz w:val="20"/>
            <w:szCs w:val="20"/>
            <w:lang w:val="sk-SK" w:eastAsia="sk-SK"/>
            <w14:ligatures w14:val="none"/>
          </w:rPr>
          <w:t xml:space="preserve"> WL_CONNECTED</w:t>
        </w:r>
      </w:ins>
      <w:ins w:id="93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3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3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58" w:author="Unknown Author" w:date="2024-04-26T14:13:25Z"/>
          <w14:ligatures w14:val="none"/>
        </w:rPr>
      </w:pPr>
      <w:ins w:id="93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0" w:author="Unknown Author" w:date="2024-04-26T14:13:25Z">
        <w:r>
          <w:rPr>
            <w:rFonts w:eastAsia="Times New Roman" w:cs="Courier New" w:ascii="Courier New" w:hAnsi="Courier New"/>
            <w:b/>
            <w:bCs/>
            <w:color w:val="0000FF"/>
            <w:kern w:val="0"/>
            <w:sz w:val="20"/>
            <w:szCs w:val="20"/>
            <w:lang w:val="sk-SK" w:eastAsia="sk-SK"/>
            <w14:ligatures w14:val="none"/>
          </w:rPr>
          <w:t>if</w:t>
        </w:r>
      </w:ins>
      <w:ins w:id="94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2" w:author="Unknown Author" w:date="2024-04-26T14:13:25Z">
        <w:r>
          <w:rPr>
            <w:rFonts w:eastAsia="Times New Roman" w:cs="Courier New" w:ascii="Courier New" w:hAnsi="Courier New"/>
            <w:b/>
            <w:bCs/>
            <w:color w:val="000080"/>
            <w:kern w:val="0"/>
            <w:sz w:val="20"/>
            <w:szCs w:val="20"/>
            <w:lang w:val="sk-SK" w:eastAsia="sk-SK"/>
            <w14:ligatures w14:val="none"/>
          </w:rPr>
          <w:t>(</w:t>
        </w:r>
      </w:ins>
      <w:ins w:id="943" w:author="Unknown Author" w:date="2024-04-26T14:13:25Z">
        <w:r>
          <w:rPr>
            <w:rFonts w:eastAsia="Times New Roman" w:cs="Courier New" w:ascii="Courier New" w:hAnsi="Courier New"/>
            <w:color w:val="000000"/>
            <w:kern w:val="0"/>
            <w:sz w:val="20"/>
            <w:szCs w:val="20"/>
            <w:lang w:val="sk-SK" w:eastAsia="sk-SK"/>
            <w14:ligatures w14:val="none"/>
          </w:rPr>
          <w:t>counter</w:t>
        </w:r>
      </w:ins>
      <w:ins w:id="944" w:author="Unknown Author" w:date="2024-04-26T14:13:25Z">
        <w:r>
          <w:rPr>
            <w:rFonts w:eastAsia="Times New Roman" w:cs="Courier New" w:ascii="Courier New" w:hAnsi="Courier New"/>
            <w:b/>
            <w:bCs/>
            <w:color w:val="000080"/>
            <w:kern w:val="0"/>
            <w:sz w:val="20"/>
            <w:szCs w:val="20"/>
            <w:lang w:val="sk-SK" w:eastAsia="sk-SK"/>
            <w14:ligatures w14:val="none"/>
          </w:rPr>
          <w:t>++</w:t>
        </w:r>
      </w:ins>
      <w:ins w:id="94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6" w:author="Unknown Author" w:date="2024-04-26T14:13:25Z">
        <w:r>
          <w:rPr>
            <w:rFonts w:eastAsia="Times New Roman" w:cs="Courier New" w:ascii="Courier New" w:hAnsi="Courier New"/>
            <w:b/>
            <w:bCs/>
            <w:color w:val="000080"/>
            <w:kern w:val="0"/>
            <w:sz w:val="20"/>
            <w:szCs w:val="20"/>
            <w:lang w:val="sk-SK" w:eastAsia="sk-SK"/>
            <w14:ligatures w14:val="none"/>
          </w:rPr>
          <w:t>&gt;=</w:t>
        </w:r>
      </w:ins>
      <w:ins w:id="94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48" w:author="Unknown Author" w:date="2024-04-26T14:13:25Z">
        <w:r>
          <w:rPr>
            <w:rFonts w:eastAsia="Times New Roman" w:cs="Courier New" w:ascii="Courier New" w:hAnsi="Courier New"/>
            <w:color w:val="FF8000"/>
            <w:kern w:val="0"/>
            <w:sz w:val="20"/>
            <w:szCs w:val="20"/>
            <w:lang w:val="sk-SK" w:eastAsia="sk-SK"/>
            <w14:ligatures w14:val="none"/>
          </w:rPr>
          <w:t>60</w:t>
        </w:r>
      </w:ins>
      <w:ins w:id="94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5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2" w:author="Unknown Author" w:date="2024-04-26T14:13:25Z">
        <w:r>
          <w:rPr>
            <w:rFonts w:eastAsia="Times New Roman" w:cs="Courier New" w:ascii="Courier New" w:hAnsi="Courier New"/>
            <w:color w:val="000000"/>
            <w:kern w:val="0"/>
            <w:sz w:val="20"/>
            <w:szCs w:val="20"/>
            <w:lang w:val="sk-SK" w:eastAsia="sk-SK"/>
            <w14:ligatures w14:val="none"/>
          </w:rPr>
          <w:t xml:space="preserve"> ESP</w:t>
        </w:r>
      </w:ins>
      <w:ins w:id="95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4" w:author="Unknown Author" w:date="2024-04-26T14:13:25Z">
        <w:r>
          <w:rPr>
            <w:rFonts w:eastAsia="Times New Roman" w:cs="Courier New" w:ascii="Courier New" w:hAnsi="Courier New"/>
            <w:color w:val="000000"/>
            <w:kern w:val="0"/>
            <w:sz w:val="20"/>
            <w:szCs w:val="20"/>
            <w:lang w:val="sk-SK" w:eastAsia="sk-SK"/>
            <w14:ligatures w14:val="none"/>
          </w:rPr>
          <w:t>restart</w:t>
        </w:r>
      </w:ins>
      <w:ins w:id="95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56"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5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66" w:author="Unknown Author" w:date="2024-04-26T14:13:25Z"/>
          <w14:ligatures w14:val="none"/>
        </w:rPr>
      </w:pPr>
      <w:ins w:id="95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60" w:author="Unknown Author" w:date="2024-04-26T14:13:25Z">
        <w:r>
          <w:rPr>
            <w:rFonts w:eastAsia="Times New Roman" w:cs="Courier New" w:ascii="Courier New" w:hAnsi="Courier New"/>
            <w:color w:val="000000"/>
            <w:kern w:val="0"/>
            <w:sz w:val="20"/>
            <w:szCs w:val="20"/>
            <w:lang w:val="sk-SK" w:eastAsia="sk-SK"/>
            <w14:ligatures w14:val="none"/>
          </w:rPr>
          <w:t xml:space="preserve">status </w:t>
        </w:r>
      </w:ins>
      <w:ins w:id="96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62" w:author="Unknown Author" w:date="2024-04-26T14:13:25Z">
        <w:r>
          <w:rPr>
            <w:rFonts w:eastAsia="Times New Roman" w:cs="Courier New" w:ascii="Courier New" w:hAnsi="Courier New"/>
            <w:color w:val="000000"/>
            <w:kern w:val="0"/>
            <w:sz w:val="20"/>
            <w:szCs w:val="20"/>
            <w:lang w:val="sk-SK" w:eastAsia="sk-SK"/>
            <w14:ligatures w14:val="none"/>
          </w:rPr>
          <w:t xml:space="preserve"> WiFi</w:t>
        </w:r>
      </w:ins>
      <w:ins w:id="96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64" w:author="Unknown Author" w:date="2024-04-26T14:13:25Z">
        <w:r>
          <w:rPr>
            <w:rFonts w:eastAsia="Times New Roman" w:cs="Courier New" w:ascii="Courier New" w:hAnsi="Courier New"/>
            <w:color w:val="000000"/>
            <w:kern w:val="0"/>
            <w:sz w:val="20"/>
            <w:szCs w:val="20"/>
            <w:lang w:val="sk-SK" w:eastAsia="sk-SK"/>
            <w14:ligatures w14:val="none"/>
          </w:rPr>
          <w:t>status</w:t>
        </w:r>
      </w:ins>
      <w:ins w:id="96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76" w:author="Unknown Author" w:date="2024-04-26T14:13:25Z"/>
          <w14:ligatures w14:val="none"/>
        </w:rPr>
      </w:pPr>
      <w:ins w:id="96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68" w:author="Unknown Author" w:date="2024-04-26T14:13:25Z">
        <w:r>
          <w:rPr>
            <w:rFonts w:eastAsia="Times New Roman" w:cs="Courier New" w:ascii="Courier New" w:hAnsi="Courier New"/>
            <w:color w:val="000000"/>
            <w:kern w:val="0"/>
            <w:sz w:val="20"/>
            <w:szCs w:val="20"/>
            <w:lang w:val="sk-SK" w:eastAsia="sk-SK"/>
            <w14:ligatures w14:val="none"/>
          </w:rPr>
          <w:t>Serial</w:t>
        </w:r>
      </w:ins>
      <w:ins w:id="96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0" w:author="Unknown Author" w:date="2024-04-26T14:13:25Z">
        <w:r>
          <w:rPr>
            <w:rFonts w:eastAsia="Times New Roman" w:cs="Courier New" w:ascii="Courier New" w:hAnsi="Courier New"/>
            <w:color w:val="000000"/>
            <w:kern w:val="0"/>
            <w:sz w:val="20"/>
            <w:szCs w:val="20"/>
            <w:lang w:val="sk-SK" w:eastAsia="sk-SK"/>
            <w14:ligatures w14:val="none"/>
          </w:rPr>
          <w:t>print</w:t>
        </w:r>
      </w:ins>
      <w:ins w:id="97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2" w:author="Unknown Author" w:date="2024-04-26T14:13:25Z">
        <w:r>
          <w:rPr>
            <w:rFonts w:eastAsia="Times New Roman" w:cs="Courier New" w:ascii="Courier New" w:hAnsi="Courier New"/>
            <w:color w:val="000000"/>
            <w:kern w:val="0"/>
            <w:sz w:val="20"/>
            <w:szCs w:val="20"/>
            <w:lang w:val="sk-SK" w:eastAsia="sk-SK"/>
            <w14:ligatures w14:val="none"/>
          </w:rPr>
          <w:t>getWifiStatus</w:t>
        </w:r>
      </w:ins>
      <w:ins w:id="973" w:author="Unknown Author" w:date="2024-04-26T14:13:25Z">
        <w:r>
          <w:rPr>
            <w:rFonts w:eastAsia="Times New Roman" w:cs="Courier New" w:ascii="Courier New" w:hAnsi="Courier New"/>
            <w:b/>
            <w:bCs/>
            <w:color w:val="000080"/>
            <w:kern w:val="0"/>
            <w:sz w:val="20"/>
            <w:szCs w:val="20"/>
            <w:lang w:val="sk-SK" w:eastAsia="sk-SK"/>
            <w14:ligatures w14:val="none"/>
          </w:rPr>
          <w:t>(</w:t>
        </w:r>
      </w:ins>
      <w:ins w:id="974" w:author="Unknown Author" w:date="2024-04-26T14:13:25Z">
        <w:r>
          <w:rPr>
            <w:rFonts w:eastAsia="Times New Roman" w:cs="Courier New" w:ascii="Courier New" w:hAnsi="Courier New"/>
            <w:color w:val="000000"/>
            <w:kern w:val="0"/>
            <w:sz w:val="20"/>
            <w:szCs w:val="20"/>
            <w:lang w:val="sk-SK" w:eastAsia="sk-SK"/>
            <w14:ligatures w14:val="none"/>
          </w:rPr>
          <w:t>status</w:t>
        </w:r>
      </w:ins>
      <w:ins w:id="975"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84" w:author="Unknown Author" w:date="2024-04-26T14:13:25Z"/>
          <w14:ligatures w14:val="none"/>
        </w:rPr>
      </w:pPr>
      <w:ins w:id="977"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78" w:author="Unknown Author" w:date="2024-04-26T14:13:25Z">
        <w:r>
          <w:rPr>
            <w:rFonts w:eastAsia="Times New Roman" w:cs="Courier New" w:ascii="Courier New" w:hAnsi="Courier New"/>
            <w:color w:val="000000"/>
            <w:kern w:val="0"/>
            <w:sz w:val="20"/>
            <w:szCs w:val="20"/>
            <w:lang w:val="sk-SK" w:eastAsia="sk-SK"/>
            <w14:ligatures w14:val="none"/>
          </w:rPr>
          <w:t>pinMode</w:t>
        </w:r>
      </w:ins>
      <w:ins w:id="97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0"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981"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2"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983"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92" w:author="Unknown Author" w:date="2024-04-26T14:13:25Z"/>
          <w14:ligatures w14:val="none"/>
        </w:rPr>
      </w:pPr>
      <w:ins w:id="98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86" w:author="Unknown Author" w:date="2024-04-26T14:13:25Z">
        <w:r>
          <w:rPr>
            <w:rFonts w:eastAsia="Times New Roman" w:cs="Courier New" w:ascii="Courier New" w:hAnsi="Courier New"/>
            <w:color w:val="000000"/>
            <w:kern w:val="0"/>
            <w:sz w:val="20"/>
            <w:szCs w:val="20"/>
            <w:lang w:val="sk-SK" w:eastAsia="sk-SK"/>
            <w14:ligatures w14:val="none"/>
          </w:rPr>
          <w:t>Serial</w:t>
        </w:r>
      </w:ins>
      <w:ins w:id="987" w:author="Unknown Author" w:date="2024-04-26T14:13:25Z">
        <w:r>
          <w:rPr>
            <w:rFonts w:eastAsia="Times New Roman" w:cs="Courier New" w:ascii="Courier New" w:hAnsi="Courier New"/>
            <w:b/>
            <w:bCs/>
            <w:color w:val="000080"/>
            <w:kern w:val="0"/>
            <w:sz w:val="20"/>
            <w:szCs w:val="20"/>
            <w:lang w:val="sk-SK" w:eastAsia="sk-SK"/>
            <w14:ligatures w14:val="none"/>
          </w:rPr>
          <w:t>.</w:t>
        </w:r>
      </w:ins>
      <w:ins w:id="988" w:author="Unknown Author" w:date="2024-04-26T14:13:25Z">
        <w:r>
          <w:rPr>
            <w:rFonts w:eastAsia="Times New Roman" w:cs="Courier New" w:ascii="Courier New" w:hAnsi="Courier New"/>
            <w:color w:val="000000"/>
            <w:kern w:val="0"/>
            <w:sz w:val="20"/>
            <w:szCs w:val="20"/>
            <w:lang w:val="sk-SK" w:eastAsia="sk-SK"/>
            <w14:ligatures w14:val="none"/>
          </w:rPr>
          <w:t>println</w:t>
        </w:r>
      </w:ins>
      <w:ins w:id="989" w:author="Unknown Author" w:date="2024-04-26T14:13:25Z">
        <w:r>
          <w:rPr>
            <w:rFonts w:eastAsia="Times New Roman" w:cs="Courier New" w:ascii="Courier New" w:hAnsi="Courier New"/>
            <w:b/>
            <w:bCs/>
            <w:color w:val="000080"/>
            <w:kern w:val="0"/>
            <w:sz w:val="20"/>
            <w:szCs w:val="20"/>
            <w:lang w:val="sk-SK" w:eastAsia="sk-SK"/>
            <w14:ligatures w14:val="none"/>
          </w:rPr>
          <w:t>(</w:t>
        </w:r>
      </w:ins>
      <w:ins w:id="990" w:author="Unknown Author" w:date="2024-04-26T14:13:25Z">
        <w:r>
          <w:rPr>
            <w:rFonts w:eastAsia="Times New Roman" w:cs="Courier New" w:ascii="Courier New" w:hAnsi="Courier New"/>
            <w:color w:val="808080"/>
            <w:kern w:val="0"/>
            <w:sz w:val="20"/>
            <w:szCs w:val="20"/>
            <w:lang w:val="sk-SK" w:eastAsia="sk-SK"/>
            <w14:ligatures w14:val="none"/>
          </w:rPr>
          <w:t>"..."</w:t>
        </w:r>
      </w:ins>
      <w:ins w:id="991"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998" w:author="Unknown Author" w:date="2024-04-26T14:13:25Z"/>
          <w14:ligatures w14:val="none"/>
        </w:rPr>
      </w:pPr>
      <w:ins w:id="993"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994" w:author="Unknown Author" w:date="2024-04-26T14:13:25Z">
        <w:r>
          <w:rPr>
            <w:rFonts w:eastAsia="Times New Roman" w:cs="Courier New" w:ascii="Courier New" w:hAnsi="Courier New"/>
            <w:color w:val="000000"/>
            <w:kern w:val="0"/>
            <w:sz w:val="20"/>
            <w:szCs w:val="20"/>
            <w:lang w:val="sk-SK" w:eastAsia="sk-SK"/>
            <w14:ligatures w14:val="none"/>
          </w:rPr>
          <w:t>delay</w:t>
        </w:r>
      </w:ins>
      <w:ins w:id="995" w:author="Unknown Author" w:date="2024-04-26T14:13:25Z">
        <w:r>
          <w:rPr>
            <w:rFonts w:eastAsia="Times New Roman" w:cs="Courier New" w:ascii="Courier New" w:hAnsi="Courier New"/>
            <w:b/>
            <w:bCs/>
            <w:color w:val="000080"/>
            <w:kern w:val="0"/>
            <w:sz w:val="20"/>
            <w:szCs w:val="20"/>
            <w:lang w:val="sk-SK" w:eastAsia="sk-SK"/>
            <w14:ligatures w14:val="none"/>
          </w:rPr>
          <w:t>(</w:t>
        </w:r>
      </w:ins>
      <w:ins w:id="996" w:author="Unknown Author" w:date="2024-04-26T14:13:25Z">
        <w:r>
          <w:rPr>
            <w:rFonts w:eastAsia="Times New Roman" w:cs="Courier New" w:ascii="Courier New" w:hAnsi="Courier New"/>
            <w:color w:val="FF8000"/>
            <w:kern w:val="0"/>
            <w:sz w:val="20"/>
            <w:szCs w:val="20"/>
            <w:lang w:val="sk-SK" w:eastAsia="sk-SK"/>
            <w14:ligatures w14:val="none"/>
          </w:rPr>
          <w:t>500</w:t>
        </w:r>
      </w:ins>
      <w:ins w:id="997"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01" w:author="Unknown Author" w:date="2024-04-26T14:13:25Z"/>
          <w14:ligatures w14:val="none"/>
        </w:rPr>
      </w:pPr>
      <w:ins w:id="99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03" w:author="Unknown Author" w:date="2024-04-26T14:13:25Z"/>
          <w14:ligatures w14:val="none"/>
        </w:rPr>
      </w:pPr>
      <w:ins w:id="100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11" w:author="Unknown Author" w:date="2024-04-26T14:13:25Z"/>
          <w14:ligatures w14:val="none"/>
        </w:rPr>
      </w:pPr>
      <w:ins w:id="100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05" w:author="Unknown Author" w:date="2024-04-26T14:13:25Z">
        <w:r>
          <w:rPr>
            <w:rFonts w:eastAsia="Times New Roman" w:cs="Courier New" w:ascii="Courier New" w:hAnsi="Courier New"/>
            <w:color w:val="000000"/>
            <w:kern w:val="0"/>
            <w:sz w:val="20"/>
            <w:szCs w:val="20"/>
            <w:lang w:val="sk-SK" w:eastAsia="sk-SK"/>
            <w14:ligatures w14:val="none"/>
          </w:rPr>
          <w:t>Serial</w:t>
        </w:r>
      </w:ins>
      <w:ins w:id="10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7" w:author="Unknown Author" w:date="2024-04-26T14:13:25Z">
        <w:r>
          <w:rPr>
            <w:rFonts w:eastAsia="Times New Roman" w:cs="Courier New" w:ascii="Courier New" w:hAnsi="Courier New"/>
            <w:color w:val="000000"/>
            <w:kern w:val="0"/>
            <w:sz w:val="20"/>
            <w:szCs w:val="20"/>
            <w:lang w:val="sk-SK" w:eastAsia="sk-SK"/>
            <w14:ligatures w14:val="none"/>
          </w:rPr>
          <w:t>println</w:t>
        </w:r>
      </w:ins>
      <w:ins w:id="10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09" w:author="Unknown Author" w:date="2024-04-26T14:13:25Z">
        <w:r>
          <w:rPr>
            <w:rFonts w:eastAsia="Times New Roman" w:cs="Courier New" w:ascii="Courier New" w:hAnsi="Courier New"/>
            <w:color w:val="808080"/>
            <w:kern w:val="0"/>
            <w:sz w:val="20"/>
            <w:szCs w:val="20"/>
            <w:lang w:val="sk-SK" w:eastAsia="sk-SK"/>
            <w14:ligatures w14:val="none"/>
          </w:rPr>
          <w:t>""</w:t>
        </w:r>
      </w:ins>
      <w:ins w:id="101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21" w:author="Unknown Author" w:date="2024-04-26T14:13:25Z"/>
          <w14:ligatures w14:val="none"/>
        </w:rPr>
      </w:pPr>
      <w:ins w:id="101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13" w:author="Unknown Author" w:date="2024-04-26T14:13:25Z">
        <w:r>
          <w:rPr>
            <w:rFonts w:eastAsia="Times New Roman" w:cs="Courier New" w:ascii="Courier New" w:hAnsi="Courier New"/>
            <w:color w:val="000000"/>
            <w:kern w:val="0"/>
            <w:sz w:val="20"/>
            <w:szCs w:val="20"/>
            <w:lang w:val="sk-SK" w:eastAsia="sk-SK"/>
            <w14:ligatures w14:val="none"/>
          </w:rPr>
          <w:t>Serial</w:t>
        </w:r>
      </w:ins>
      <w:ins w:id="101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1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7" w:author="Unknown Author" w:date="2024-04-26T14:13:25Z">
        <w:r>
          <w:rPr>
            <w:rFonts w:eastAsia="Times New Roman" w:cs="Courier New" w:ascii="Courier New" w:hAnsi="Courier New"/>
            <w:color w:val="000000"/>
            <w:kern w:val="0"/>
            <w:sz w:val="20"/>
            <w:szCs w:val="20"/>
            <w:lang w:val="sk-SK" w:eastAsia="sk-SK"/>
            <w14:ligatures w14:val="none"/>
          </w:rPr>
          <w:t>F</w:t>
        </w:r>
      </w:ins>
      <w:ins w:id="101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19" w:author="Unknown Author" w:date="2024-04-26T14:13:25Z">
        <w:r>
          <w:rPr>
            <w:rFonts w:eastAsia="Times New Roman" w:cs="Courier New" w:ascii="Courier New" w:hAnsi="Courier New"/>
            <w:color w:val="808080"/>
            <w:kern w:val="0"/>
            <w:sz w:val="20"/>
            <w:szCs w:val="20"/>
            <w:lang w:val="sk-SK" w:eastAsia="sk-SK"/>
            <w14:ligatures w14:val="none"/>
          </w:rPr>
          <w:t>"Connected!"</w:t>
        </w:r>
      </w:ins>
      <w:ins w:id="102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31" w:author="Unknown Author" w:date="2024-04-26T14:13:25Z"/>
          <w14:ligatures w14:val="none"/>
        </w:rPr>
      </w:pPr>
      <w:ins w:id="10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23" w:author="Unknown Author" w:date="2024-04-26T14:13:25Z">
        <w:r>
          <w:rPr>
            <w:rFonts w:eastAsia="Times New Roman" w:cs="Courier New" w:ascii="Courier New" w:hAnsi="Courier New"/>
            <w:color w:val="000000"/>
            <w:kern w:val="0"/>
            <w:sz w:val="20"/>
            <w:szCs w:val="20"/>
            <w:lang w:val="sk-SK" w:eastAsia="sk-SK"/>
            <w14:ligatures w14:val="none"/>
          </w:rPr>
          <w:t>Serial</w:t>
        </w:r>
      </w:ins>
      <w:ins w:id="10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7" w:author="Unknown Author" w:date="2024-04-26T14:13:25Z">
        <w:r>
          <w:rPr>
            <w:rFonts w:eastAsia="Times New Roman" w:cs="Courier New" w:ascii="Courier New" w:hAnsi="Courier New"/>
            <w:color w:val="000000"/>
            <w:kern w:val="0"/>
            <w:sz w:val="20"/>
            <w:szCs w:val="20"/>
            <w:lang w:val="sk-SK" w:eastAsia="sk-SK"/>
            <w14:ligatures w14:val="none"/>
          </w:rPr>
          <w:t>F</w:t>
        </w:r>
      </w:ins>
      <w:ins w:id="10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29" w:author="Unknown Author" w:date="2024-04-26T14:13:25Z">
        <w:r>
          <w:rPr>
            <w:rFonts w:eastAsia="Times New Roman" w:cs="Courier New" w:ascii="Courier New" w:hAnsi="Courier New"/>
            <w:color w:val="808080"/>
            <w:kern w:val="0"/>
            <w:sz w:val="20"/>
            <w:szCs w:val="20"/>
            <w:lang w:val="sk-SK" w:eastAsia="sk-SK"/>
            <w14:ligatures w14:val="none"/>
          </w:rPr>
          <w:t>"Local ESP32 IP: "</w:t>
        </w:r>
      </w:ins>
      <w:ins w:id="103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1" w:author="Unknown Author" w:date="2024-04-26T14:13:25Z"/>
          <w14:ligatures w14:val="none"/>
        </w:rPr>
      </w:pPr>
      <w:ins w:id="103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33" w:author="Unknown Author" w:date="2024-04-26T14:13:25Z">
        <w:r>
          <w:rPr>
            <w:rFonts w:eastAsia="Times New Roman" w:cs="Courier New" w:ascii="Courier New" w:hAnsi="Courier New"/>
            <w:color w:val="000000"/>
            <w:kern w:val="0"/>
            <w:sz w:val="20"/>
            <w:szCs w:val="20"/>
            <w:lang w:val="sk-SK" w:eastAsia="sk-SK"/>
            <w14:ligatures w14:val="none"/>
          </w:rPr>
          <w:t>Serial</w:t>
        </w:r>
      </w:ins>
      <w:ins w:id="103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5" w:author="Unknown Author" w:date="2024-04-26T14:13:25Z">
        <w:r>
          <w:rPr>
            <w:rFonts w:eastAsia="Times New Roman" w:cs="Courier New" w:ascii="Courier New" w:hAnsi="Courier New"/>
            <w:color w:val="000000"/>
            <w:kern w:val="0"/>
            <w:sz w:val="20"/>
            <w:szCs w:val="20"/>
            <w:lang w:val="sk-SK" w:eastAsia="sk-SK"/>
            <w14:ligatures w14:val="none"/>
          </w:rPr>
          <w:t>println</w:t>
        </w:r>
      </w:ins>
      <w:ins w:id="10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7" w:author="Unknown Author" w:date="2024-04-26T14:13:25Z">
        <w:r>
          <w:rPr>
            <w:rFonts w:eastAsia="Times New Roman" w:cs="Courier New" w:ascii="Courier New" w:hAnsi="Courier New"/>
            <w:color w:val="000000"/>
            <w:kern w:val="0"/>
            <w:sz w:val="20"/>
            <w:szCs w:val="20"/>
            <w:lang w:val="sk-SK" w:eastAsia="sk-SK"/>
            <w14:ligatures w14:val="none"/>
          </w:rPr>
          <w:t>WiFi</w:t>
        </w:r>
      </w:ins>
      <w:ins w:id="10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39" w:author="Unknown Author" w:date="2024-04-26T14:13:25Z">
        <w:r>
          <w:rPr>
            <w:rFonts w:eastAsia="Times New Roman" w:cs="Courier New" w:ascii="Courier New" w:hAnsi="Courier New"/>
            <w:color w:val="000000"/>
            <w:kern w:val="0"/>
            <w:sz w:val="20"/>
            <w:szCs w:val="20"/>
            <w:lang w:val="sk-SK" w:eastAsia="sk-SK"/>
            <w14:ligatures w14:val="none"/>
          </w:rPr>
          <w:t>localIP</w:t>
        </w:r>
      </w:ins>
      <w:ins w:id="104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3" w:author="Unknown Author" w:date="2024-04-26T14:13:25Z"/>
          <w14:ligatures w14:val="none"/>
        </w:rPr>
      </w:pPr>
      <w:ins w:id="10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45" w:author="Unknown Author" w:date="2024-04-26T14:13:25Z"/>
          <w14:ligatures w14:val="none"/>
        </w:rPr>
      </w:pPr>
      <w:ins w:id="1044"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1" w:author="Unknown Author" w:date="2024-04-26T14:13:25Z"/>
          <w14:ligatures w14:val="none"/>
        </w:rPr>
      </w:pPr>
      <w:ins w:id="1046" w:author="Unknown Author" w:date="2024-04-26T14:13:25Z">
        <w:r>
          <w:rPr>
            <w:rFonts w:eastAsia="Times New Roman" w:cs="Courier New" w:ascii="Courier New" w:hAnsi="Courier New"/>
            <w:color w:val="8000FF"/>
            <w:kern w:val="0"/>
            <w:sz w:val="20"/>
            <w:szCs w:val="20"/>
            <w:lang w:val="sk-SK" w:eastAsia="sk-SK"/>
            <w14:ligatures w14:val="none"/>
          </w:rPr>
          <w:t>void</w:t>
        </w:r>
      </w:ins>
      <w:ins w:id="1047" w:author="Unknown Author" w:date="2024-04-26T14:13:25Z">
        <w:r>
          <w:rPr>
            <w:rFonts w:eastAsia="Times New Roman" w:cs="Courier New" w:ascii="Courier New" w:hAnsi="Courier New"/>
            <w:color w:val="000000"/>
            <w:kern w:val="0"/>
            <w:sz w:val="20"/>
            <w:szCs w:val="20"/>
            <w:lang w:val="sk-SK" w:eastAsia="sk-SK"/>
            <w14:ligatures w14:val="none"/>
          </w:rPr>
          <w:t xml:space="preserve"> setup</w:t>
        </w:r>
      </w:ins>
      <w:ins w:id="104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49"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59" w:author="Unknown Author" w:date="2024-04-26T14:13:25Z"/>
          <w14:ligatures w14:val="none"/>
        </w:rPr>
      </w:pPr>
      <w:ins w:id="105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53" w:author="Unknown Author" w:date="2024-04-26T14:13:25Z">
        <w:r>
          <w:rPr>
            <w:rFonts w:eastAsia="Times New Roman" w:cs="Courier New" w:ascii="Courier New" w:hAnsi="Courier New"/>
            <w:color w:val="000000"/>
            <w:kern w:val="0"/>
            <w:sz w:val="20"/>
            <w:szCs w:val="20"/>
            <w:lang w:val="sk-SK" w:eastAsia="sk-SK"/>
            <w14:ligatures w14:val="none"/>
          </w:rPr>
          <w:t>Serial</w:t>
        </w:r>
      </w:ins>
      <w:ins w:id="105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55" w:author="Unknown Author" w:date="2024-04-26T14:13:25Z">
        <w:r>
          <w:rPr>
            <w:rFonts w:eastAsia="Times New Roman" w:cs="Courier New" w:ascii="Courier New" w:hAnsi="Courier New"/>
            <w:color w:val="000000"/>
            <w:kern w:val="0"/>
            <w:sz w:val="20"/>
            <w:szCs w:val="20"/>
            <w:lang w:val="sk-SK" w:eastAsia="sk-SK"/>
            <w14:ligatures w14:val="none"/>
          </w:rPr>
          <w:t>begin</w:t>
        </w:r>
      </w:ins>
      <w:ins w:id="10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57" w:author="Unknown Author" w:date="2024-04-26T14:13:25Z">
        <w:r>
          <w:rPr>
            <w:rFonts w:eastAsia="Times New Roman" w:cs="Courier New" w:ascii="Courier New" w:hAnsi="Courier New"/>
            <w:color w:val="FF8000"/>
            <w:kern w:val="0"/>
            <w:sz w:val="20"/>
            <w:szCs w:val="20"/>
            <w:lang w:val="sk-SK" w:eastAsia="sk-SK"/>
            <w14:ligatures w14:val="none"/>
          </w:rPr>
          <w:t>115200</w:t>
        </w:r>
      </w:ins>
      <w:ins w:id="10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63" w:author="Unknown Author" w:date="2024-04-26T14:13:25Z"/>
          <w14:ligatures w14:val="none"/>
        </w:rPr>
      </w:pPr>
      <w:ins w:id="10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61" w:author="Unknown Author" w:date="2024-04-26T14:13:25Z">
        <w:r>
          <w:rPr>
            <w:rFonts w:eastAsia="Times New Roman" w:cs="Courier New" w:ascii="Courier New" w:hAnsi="Courier New"/>
            <w:color w:val="000000"/>
            <w:kern w:val="0"/>
            <w:sz w:val="20"/>
            <w:szCs w:val="20"/>
            <w:lang w:val="sk-SK" w:eastAsia="sk-SK"/>
            <w14:ligatures w14:val="none"/>
          </w:rPr>
          <w:t>connectToWifi</w:t>
        </w:r>
      </w:ins>
      <w:ins w:id="106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1" w:author="Unknown Author" w:date="2024-04-26T14:13:25Z"/>
          <w14:ligatures w14:val="none"/>
        </w:rPr>
      </w:pPr>
      <w:ins w:id="106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65" w:author="Unknown Author" w:date="2024-04-26T14:13:25Z">
        <w:r>
          <w:rPr>
            <w:rFonts w:eastAsia="Times New Roman" w:cs="Courier New" w:ascii="Courier New" w:hAnsi="Courier New"/>
            <w:color w:val="000000"/>
            <w:kern w:val="0"/>
            <w:sz w:val="20"/>
            <w:szCs w:val="20"/>
            <w:lang w:val="sk-SK" w:eastAsia="sk-SK"/>
            <w14:ligatures w14:val="none"/>
          </w:rPr>
          <w:t>pinMode</w:t>
        </w:r>
      </w:ins>
      <w:ins w:id="106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7" w:author="Unknown Author" w:date="2024-04-26T14:13:25Z">
        <w:r>
          <w:rPr>
            <w:rFonts w:eastAsia="Times New Roman" w:cs="Courier New" w:ascii="Courier New" w:hAnsi="Courier New"/>
            <w:color w:val="000000"/>
            <w:kern w:val="0"/>
            <w:sz w:val="20"/>
            <w:szCs w:val="20"/>
            <w:lang w:val="sk-SK" w:eastAsia="sk-SK"/>
            <w14:ligatures w14:val="none"/>
          </w:rPr>
          <w:t>CONTROLLERPIN</w:t>
        </w:r>
      </w:ins>
      <w:ins w:id="106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69" w:author="Unknown Author" w:date="2024-04-26T14:13:25Z">
        <w:r>
          <w:rPr>
            <w:rFonts w:eastAsia="Times New Roman" w:cs="Courier New" w:ascii="Courier New" w:hAnsi="Courier New"/>
            <w:color w:val="000000"/>
            <w:kern w:val="0"/>
            <w:sz w:val="20"/>
            <w:szCs w:val="20"/>
            <w:lang w:val="sk-SK" w:eastAsia="sk-SK"/>
            <w14:ligatures w14:val="none"/>
          </w:rPr>
          <w:t xml:space="preserve"> INPUT</w:t>
        </w:r>
      </w:ins>
      <w:ins w:id="107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73" w:author="Unknown Author" w:date="2024-04-26T14:13:25Z"/>
          <w14:ligatures w14:val="none"/>
        </w:rPr>
      </w:pPr>
      <w:ins w:id="107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087" w:author="Unknown Author" w:date="2024-04-26T14:13:25Z"/>
          <w14:ligatures w14:val="none"/>
        </w:rPr>
      </w:pPr>
      <w:ins w:id="107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75" w:author="Unknown Author" w:date="2024-04-26T14:13:25Z">
        <w:r>
          <w:rPr>
            <w:rFonts w:eastAsia="Times New Roman" w:cs="Courier New" w:ascii="Courier New" w:hAnsi="Courier New"/>
            <w:color w:val="000000"/>
            <w:kern w:val="0"/>
            <w:sz w:val="20"/>
            <w:szCs w:val="20"/>
            <w:lang w:val="sk-SK" w:eastAsia="sk-SK"/>
            <w14:ligatures w14:val="none"/>
          </w:rPr>
          <w:t>lcd</w:t>
        </w:r>
      </w:ins>
      <w:ins w:id="107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77" w:author="Unknown Author" w:date="2024-04-26T14:13:25Z">
        <w:r>
          <w:rPr>
            <w:rFonts w:eastAsia="Times New Roman" w:cs="Courier New" w:ascii="Courier New" w:hAnsi="Courier New"/>
            <w:color w:val="000000"/>
            <w:kern w:val="0"/>
            <w:sz w:val="20"/>
            <w:szCs w:val="20"/>
            <w:lang w:val="sk-SK" w:eastAsia="sk-SK"/>
            <w14:ligatures w14:val="none"/>
          </w:rPr>
          <w:t>begin</w:t>
        </w:r>
      </w:ins>
      <w:ins w:id="107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79" w:author="Unknown Author" w:date="2024-04-26T14:13:25Z">
        <w:r>
          <w:rPr>
            <w:rFonts w:eastAsia="Times New Roman" w:cs="Courier New" w:ascii="Courier New" w:hAnsi="Courier New"/>
            <w:color w:val="FF8000"/>
            <w:kern w:val="0"/>
            <w:sz w:val="20"/>
            <w:szCs w:val="20"/>
            <w:lang w:val="sk-SK" w:eastAsia="sk-SK"/>
            <w14:ligatures w14:val="none"/>
          </w:rPr>
          <w:t>16</w:t>
        </w:r>
      </w:ins>
      <w:ins w:id="108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8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2" w:author="Unknown Author" w:date="2024-04-26T14:13:25Z">
        <w:r>
          <w:rPr>
            <w:rFonts w:eastAsia="Times New Roman" w:cs="Courier New" w:ascii="Courier New" w:hAnsi="Courier New"/>
            <w:color w:val="FF8000"/>
            <w:kern w:val="0"/>
            <w:sz w:val="20"/>
            <w:szCs w:val="20"/>
            <w:lang w:val="sk-SK" w:eastAsia="sk-SK"/>
            <w14:ligatures w14:val="none"/>
          </w:rPr>
          <w:t>2</w:t>
        </w:r>
      </w:ins>
      <w:ins w:id="1083"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8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5" w:author="Unknown Author" w:date="2024-04-26T14:13:25Z">
        <w:r>
          <w:rPr>
            <w:rFonts w:eastAsia="Times New Roman" w:cs="Courier New" w:ascii="Courier New" w:hAnsi="Courier New"/>
            <w:color w:val="FF8000"/>
            <w:kern w:val="0"/>
            <w:sz w:val="20"/>
            <w:szCs w:val="20"/>
            <w:lang w:val="sk-SK" w:eastAsia="sk-SK"/>
            <w14:ligatures w14:val="none"/>
          </w:rPr>
          <w:t>0</w:t>
        </w:r>
      </w:ins>
      <w:ins w:id="108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01" w:author="Unknown Author" w:date="2024-04-26T14:13:25Z"/>
          <w14:ligatures w14:val="none"/>
        </w:rPr>
      </w:pPr>
      <w:ins w:id="108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89" w:author="Unknown Author" w:date="2024-04-26T14:13:25Z">
        <w:r>
          <w:rPr>
            <w:rFonts w:eastAsia="Times New Roman" w:cs="Courier New" w:ascii="Courier New" w:hAnsi="Courier New"/>
            <w:color w:val="000000"/>
            <w:kern w:val="0"/>
            <w:sz w:val="20"/>
            <w:szCs w:val="20"/>
            <w:lang w:val="sk-SK" w:eastAsia="sk-SK"/>
            <w14:ligatures w14:val="none"/>
          </w:rPr>
          <w:t>lcd</w:t>
        </w:r>
      </w:ins>
      <w:ins w:id="109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1" w:author="Unknown Author" w:date="2024-04-26T14:13:25Z">
        <w:r>
          <w:rPr>
            <w:rFonts w:eastAsia="Times New Roman" w:cs="Courier New" w:ascii="Courier New" w:hAnsi="Courier New"/>
            <w:color w:val="000000"/>
            <w:kern w:val="0"/>
            <w:sz w:val="20"/>
            <w:szCs w:val="20"/>
            <w:lang w:val="sk-SK" w:eastAsia="sk-SK"/>
            <w14:ligatures w14:val="none"/>
          </w:rPr>
          <w:t>setRGB</w:t>
        </w:r>
      </w:ins>
      <w:ins w:id="1092"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3" w:author="Unknown Author" w:date="2024-04-26T14:13:25Z">
        <w:r>
          <w:rPr>
            <w:rFonts w:eastAsia="Times New Roman" w:cs="Courier New" w:ascii="Courier New" w:hAnsi="Courier New"/>
            <w:color w:val="FF8000"/>
            <w:kern w:val="0"/>
            <w:sz w:val="20"/>
            <w:szCs w:val="20"/>
            <w:lang w:val="sk-SK" w:eastAsia="sk-SK"/>
            <w14:ligatures w14:val="none"/>
          </w:rPr>
          <w:t>0</w:t>
        </w:r>
      </w:ins>
      <w:ins w:id="109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5"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96" w:author="Unknown Author" w:date="2024-04-26T14:13:25Z">
        <w:r>
          <w:rPr>
            <w:rFonts w:eastAsia="Times New Roman" w:cs="Courier New" w:ascii="Courier New" w:hAnsi="Courier New"/>
            <w:color w:val="FF8000"/>
            <w:kern w:val="0"/>
            <w:sz w:val="20"/>
            <w:szCs w:val="20"/>
            <w:lang w:val="sk-SK" w:eastAsia="sk-SK"/>
            <w14:ligatures w14:val="none"/>
          </w:rPr>
          <w:t>255</w:t>
        </w:r>
      </w:ins>
      <w:ins w:id="1097" w:author="Unknown Author" w:date="2024-04-26T14:13:25Z">
        <w:r>
          <w:rPr>
            <w:rFonts w:eastAsia="Times New Roman" w:cs="Courier New" w:ascii="Courier New" w:hAnsi="Courier New"/>
            <w:b/>
            <w:bCs/>
            <w:color w:val="000080"/>
            <w:kern w:val="0"/>
            <w:sz w:val="20"/>
            <w:szCs w:val="20"/>
            <w:lang w:val="sk-SK" w:eastAsia="sk-SK"/>
            <w14:ligatures w14:val="none"/>
          </w:rPr>
          <w:t>,</w:t>
        </w:r>
      </w:ins>
      <w:ins w:id="1098"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099" w:author="Unknown Author" w:date="2024-04-26T14:13:25Z">
        <w:r>
          <w:rPr>
            <w:rFonts w:eastAsia="Times New Roman" w:cs="Courier New" w:ascii="Courier New" w:hAnsi="Courier New"/>
            <w:color w:val="FF8000"/>
            <w:kern w:val="0"/>
            <w:sz w:val="20"/>
            <w:szCs w:val="20"/>
            <w:lang w:val="sk-SK" w:eastAsia="sk-SK"/>
            <w14:ligatures w14:val="none"/>
          </w:rPr>
          <w:t>0</w:t>
        </w:r>
      </w:ins>
      <w:ins w:id="110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1" w:author="Unknown Author" w:date="2024-04-26T14:13:25Z"/>
          <w14:ligatures w14:val="none"/>
        </w:rPr>
      </w:pPr>
      <w:ins w:id="110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03" w:author="Unknown Author" w:date="2024-04-26T14:13:25Z">
        <w:r>
          <w:rPr>
            <w:rFonts w:eastAsia="Times New Roman" w:cs="Courier New" w:ascii="Courier New" w:hAnsi="Courier New"/>
            <w:color w:val="000000"/>
            <w:kern w:val="0"/>
            <w:sz w:val="20"/>
            <w:szCs w:val="20"/>
            <w:lang w:val="sk-SK" w:eastAsia="sk-SK"/>
            <w14:ligatures w14:val="none"/>
          </w:rPr>
          <w:t>lcd</w:t>
        </w:r>
      </w:ins>
      <w:ins w:id="110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5" w:author="Unknown Author" w:date="2024-04-26T14:13:25Z">
        <w:r>
          <w:rPr>
            <w:rFonts w:eastAsia="Times New Roman" w:cs="Courier New" w:ascii="Courier New" w:hAnsi="Courier New"/>
            <w:color w:val="000000"/>
            <w:kern w:val="0"/>
            <w:sz w:val="20"/>
            <w:szCs w:val="20"/>
            <w:lang w:val="sk-SK" w:eastAsia="sk-SK"/>
            <w14:ligatures w14:val="none"/>
          </w:rPr>
          <w:t>createChar</w:t>
        </w:r>
      </w:ins>
      <w:ins w:id="110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7" w:author="Unknown Author" w:date="2024-04-26T14:13:25Z">
        <w:r>
          <w:rPr>
            <w:rFonts w:eastAsia="Times New Roman" w:cs="Courier New" w:ascii="Courier New" w:hAnsi="Courier New"/>
            <w:color w:val="FF8000"/>
            <w:kern w:val="0"/>
            <w:sz w:val="20"/>
            <w:szCs w:val="20"/>
            <w:lang w:val="sk-SK" w:eastAsia="sk-SK"/>
            <w14:ligatures w14:val="none"/>
          </w:rPr>
          <w:t>3</w:t>
        </w:r>
      </w:ins>
      <w:ins w:id="110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09" w:author="Unknown Author" w:date="2024-04-26T14:13:25Z">
        <w:r>
          <w:rPr>
            <w:rFonts w:eastAsia="Times New Roman" w:cs="Courier New" w:ascii="Courier New" w:hAnsi="Courier New"/>
            <w:color w:val="000000"/>
            <w:kern w:val="0"/>
            <w:sz w:val="20"/>
            <w:szCs w:val="20"/>
            <w:lang w:val="sk-SK" w:eastAsia="sk-SK"/>
            <w14:ligatures w14:val="none"/>
          </w:rPr>
          <w:t xml:space="preserve"> degreeSymbol</w:t>
        </w:r>
      </w:ins>
      <w:ins w:id="1110"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3" w:author="Unknown Author" w:date="2024-04-26T14:13:25Z"/>
          <w14:ligatures w14:val="none"/>
        </w:rPr>
      </w:pPr>
      <w:ins w:id="1112"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19" w:author="Unknown Author" w:date="2024-04-26T14:13:25Z"/>
          <w14:ligatures w14:val="none"/>
        </w:rPr>
      </w:pPr>
      <w:ins w:id="111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15" w:author="Unknown Author" w:date="2024-04-26T14:13:25Z">
        <w:r>
          <w:rPr>
            <w:rFonts w:eastAsia="Times New Roman" w:cs="Courier New" w:ascii="Courier New" w:hAnsi="Courier New"/>
            <w:color w:val="000000"/>
            <w:kern w:val="0"/>
            <w:sz w:val="20"/>
            <w:szCs w:val="20"/>
            <w:lang w:val="sk-SK" w:eastAsia="sk-SK"/>
            <w14:ligatures w14:val="none"/>
          </w:rPr>
          <w:t>dht</w:t>
        </w:r>
      </w:ins>
      <w:ins w:id="111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17" w:author="Unknown Author" w:date="2024-04-26T14:13:25Z">
        <w:r>
          <w:rPr>
            <w:rFonts w:eastAsia="Times New Roman" w:cs="Courier New" w:ascii="Courier New" w:hAnsi="Courier New"/>
            <w:color w:val="000000"/>
            <w:kern w:val="0"/>
            <w:sz w:val="20"/>
            <w:szCs w:val="20"/>
            <w:lang w:val="sk-SK" w:eastAsia="sk-SK"/>
            <w14:ligatures w14:val="none"/>
          </w:rPr>
          <w:t>begin</w:t>
        </w:r>
      </w:ins>
      <w:ins w:id="111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21" w:author="Unknown Author" w:date="2024-04-26T14:13:25Z"/>
          <w14:ligatures w14:val="none"/>
        </w:rPr>
      </w:pPr>
      <w:ins w:id="1120"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33" w:author="Unknown Author" w:date="2024-04-26T14:13:25Z"/>
          <w14:ligatures w14:val="none"/>
        </w:rPr>
      </w:pPr>
      <w:ins w:id="1122"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23" w:author="Unknown Author" w:date="2024-04-26T14:13:25Z">
        <w:r>
          <w:rPr>
            <w:rFonts w:eastAsia="Times New Roman" w:cs="Courier New" w:ascii="Courier New" w:hAnsi="Courier New"/>
            <w:color w:val="000000"/>
            <w:kern w:val="0"/>
            <w:sz w:val="20"/>
            <w:szCs w:val="20"/>
            <w:lang w:val="sk-SK" w:eastAsia="sk-SK"/>
            <w14:ligatures w14:val="none"/>
          </w:rPr>
          <w:t>Blynk</w:t>
        </w:r>
      </w:ins>
      <w:ins w:id="1124"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5" w:author="Unknown Author" w:date="2024-04-26T14:13:25Z">
        <w:r>
          <w:rPr>
            <w:rFonts w:eastAsia="Times New Roman" w:cs="Courier New" w:ascii="Courier New" w:hAnsi="Courier New"/>
            <w:color w:val="000000"/>
            <w:kern w:val="0"/>
            <w:sz w:val="20"/>
            <w:szCs w:val="20"/>
            <w:lang w:val="sk-SK" w:eastAsia="sk-SK"/>
            <w14:ligatures w14:val="none"/>
          </w:rPr>
          <w:t>begin</w:t>
        </w:r>
      </w:ins>
      <w:ins w:id="112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7" w:author="Unknown Author" w:date="2024-04-26T14:13:25Z">
        <w:r>
          <w:rPr>
            <w:rFonts w:eastAsia="Times New Roman" w:cs="Courier New" w:ascii="Courier New" w:hAnsi="Courier New"/>
            <w:color w:val="000000"/>
            <w:kern w:val="0"/>
            <w:sz w:val="20"/>
            <w:szCs w:val="20"/>
            <w:lang w:val="sk-SK" w:eastAsia="sk-SK"/>
            <w14:ligatures w14:val="none"/>
          </w:rPr>
          <w:t>BLYNK_AUTH_TOKEN</w:t>
        </w:r>
      </w:ins>
      <w:ins w:id="112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29" w:author="Unknown Author" w:date="2024-04-26T14:13:25Z">
        <w:r>
          <w:rPr>
            <w:rFonts w:eastAsia="Times New Roman" w:cs="Courier New" w:ascii="Courier New" w:hAnsi="Courier New"/>
            <w:color w:val="000000"/>
            <w:kern w:val="0"/>
            <w:sz w:val="20"/>
            <w:szCs w:val="20"/>
            <w:lang w:val="sk-SK" w:eastAsia="sk-SK"/>
            <w14:ligatures w14:val="none"/>
          </w:rPr>
          <w:t xml:space="preserve"> WIFI_SSID</w:t>
        </w:r>
      </w:ins>
      <w:ins w:id="113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1" w:author="Unknown Author" w:date="2024-04-26T14:13:25Z">
        <w:r>
          <w:rPr>
            <w:rFonts w:eastAsia="Times New Roman" w:cs="Courier New" w:ascii="Courier New" w:hAnsi="Courier New"/>
            <w:color w:val="000000"/>
            <w:kern w:val="0"/>
            <w:sz w:val="20"/>
            <w:szCs w:val="20"/>
            <w:lang w:val="sk-SK" w:eastAsia="sk-SK"/>
            <w14:ligatures w14:val="none"/>
          </w:rPr>
          <w:t xml:space="preserve"> WIFI_PASSWORD</w:t>
        </w:r>
      </w:ins>
      <w:ins w:id="113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3" w:author="Unknown Author" w:date="2024-04-26T14:13:25Z"/>
          <w14:ligatures w14:val="none"/>
        </w:rPr>
      </w:pPr>
      <w:ins w:id="113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35" w:author="Unknown Author" w:date="2024-04-26T14:13:25Z">
        <w:r>
          <w:rPr>
            <w:rFonts w:eastAsia="Times New Roman" w:cs="Courier New" w:ascii="Courier New" w:hAnsi="Courier New"/>
            <w:color w:val="000000"/>
            <w:kern w:val="0"/>
            <w:sz w:val="20"/>
            <w:szCs w:val="20"/>
            <w:lang w:val="sk-SK" w:eastAsia="sk-SK"/>
            <w14:ligatures w14:val="none"/>
          </w:rPr>
          <w:t>timer</w:t>
        </w:r>
      </w:ins>
      <w:ins w:id="113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7" w:author="Unknown Author" w:date="2024-04-26T14:13:25Z">
        <w:r>
          <w:rPr>
            <w:rFonts w:eastAsia="Times New Roman" w:cs="Courier New" w:ascii="Courier New" w:hAnsi="Courier New"/>
            <w:color w:val="000000"/>
            <w:kern w:val="0"/>
            <w:sz w:val="20"/>
            <w:szCs w:val="20"/>
            <w:lang w:val="sk-SK" w:eastAsia="sk-SK"/>
            <w14:ligatures w14:val="none"/>
          </w:rPr>
          <w:t>setInterval</w:t>
        </w:r>
      </w:ins>
      <w:ins w:id="1138"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39" w:author="Unknown Author" w:date="2024-04-26T14:13:25Z">
        <w:r>
          <w:rPr>
            <w:rFonts w:eastAsia="Times New Roman" w:cs="Courier New" w:ascii="Courier New" w:hAnsi="Courier New"/>
            <w:color w:val="FF8000"/>
            <w:kern w:val="0"/>
            <w:sz w:val="20"/>
            <w:szCs w:val="20"/>
            <w:lang w:val="sk-SK" w:eastAsia="sk-SK"/>
            <w14:ligatures w14:val="none"/>
          </w:rPr>
          <w:t>3000L</w:t>
        </w:r>
      </w:ins>
      <w:ins w:id="114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41" w:author="Unknown Author" w:date="2024-04-26T14:13:25Z">
        <w:r>
          <w:rPr>
            <w:rFonts w:eastAsia="Times New Roman" w:cs="Courier New" w:ascii="Courier New" w:hAnsi="Courier New"/>
            <w:color w:val="000000"/>
            <w:kern w:val="0"/>
            <w:sz w:val="20"/>
            <w:szCs w:val="20"/>
            <w:lang w:val="sk-SK" w:eastAsia="sk-SK"/>
            <w14:ligatures w14:val="none"/>
          </w:rPr>
          <w:t xml:space="preserve"> mainTimer</w:t>
        </w:r>
      </w:ins>
      <w:ins w:id="114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5" w:author="Unknown Author" w:date="2024-04-26T14:13:25Z"/>
          <w14:ligatures w14:val="none"/>
        </w:rPr>
      </w:pPr>
      <w:ins w:id="114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47" w:author="Unknown Author" w:date="2024-04-26T14:13:25Z"/>
          <w14:ligatures w14:val="none"/>
        </w:rPr>
      </w:pPr>
      <w:ins w:id="1146" w:author="Unknown Author" w:date="2024-04-26T14:13:25Z">
        <w:r>
          <w:rPr>
            <w:rFonts w:eastAsia="Times New Roman" w:cs="Courier New" w:ascii="Courier New" w:hAnsi="Courier New"/>
            <w:color w:val="000000"/>
            <w:kern w:val="0"/>
            <w:sz w:val="20"/>
            <w:szCs w:val="20"/>
            <w:lang w:val="sk-SK" w:eastAsia="sk-SK"/>
            <w14:ligatures w14:val="none"/>
          </w:rPr>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3" w:author="Unknown Author" w:date="2024-04-26T14:13:25Z"/>
          <w14:ligatures w14:val="none"/>
        </w:rPr>
      </w:pPr>
      <w:ins w:id="1148" w:author="Unknown Author" w:date="2024-04-26T14:13:25Z">
        <w:r>
          <w:rPr>
            <w:rFonts w:eastAsia="Times New Roman" w:cs="Courier New" w:ascii="Courier New" w:hAnsi="Courier New"/>
            <w:color w:val="8000FF"/>
            <w:kern w:val="0"/>
            <w:sz w:val="20"/>
            <w:szCs w:val="20"/>
            <w:lang w:val="sk-SK" w:eastAsia="sk-SK"/>
            <w14:ligatures w14:val="none"/>
          </w:rPr>
          <w:t>void</w:t>
        </w:r>
      </w:ins>
      <w:ins w:id="1149" w:author="Unknown Author" w:date="2024-04-26T14:13:25Z">
        <w:r>
          <w:rPr>
            <w:rFonts w:eastAsia="Times New Roman" w:cs="Courier New" w:ascii="Courier New" w:hAnsi="Courier New"/>
            <w:color w:val="000000"/>
            <w:kern w:val="0"/>
            <w:sz w:val="20"/>
            <w:szCs w:val="20"/>
            <w:lang w:val="sk-SK" w:eastAsia="sk-SK"/>
            <w14:ligatures w14:val="none"/>
          </w:rPr>
          <w:t xml:space="preserve"> loop</w:t>
        </w:r>
      </w:ins>
      <w:ins w:id="1150"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1"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52"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59" w:author="Unknown Author" w:date="2024-04-26T14:13:25Z"/>
          <w14:ligatures w14:val="none"/>
        </w:rPr>
      </w:pPr>
      <w:ins w:id="1154"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55" w:author="Unknown Author" w:date="2024-04-26T14:13:25Z">
        <w:r>
          <w:rPr>
            <w:rFonts w:eastAsia="Times New Roman" w:cs="Courier New" w:ascii="Courier New" w:hAnsi="Courier New"/>
            <w:color w:val="000000"/>
            <w:kern w:val="0"/>
            <w:sz w:val="20"/>
            <w:szCs w:val="20"/>
            <w:lang w:val="sk-SK" w:eastAsia="sk-SK"/>
            <w14:ligatures w14:val="none"/>
          </w:rPr>
          <w:t>Blynk</w:t>
        </w:r>
      </w:ins>
      <w:ins w:id="1156"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57" w:author="Unknown Author" w:date="2024-04-26T14:13:25Z">
        <w:r>
          <w:rPr>
            <w:rFonts w:eastAsia="Times New Roman" w:cs="Courier New" w:ascii="Courier New" w:hAnsi="Courier New"/>
            <w:color w:val="000000"/>
            <w:kern w:val="0"/>
            <w:sz w:val="20"/>
            <w:szCs w:val="20"/>
            <w:lang w:val="sk-SK" w:eastAsia="sk-SK"/>
            <w14:ligatures w14:val="none"/>
          </w:rPr>
          <w:t>run</w:t>
        </w:r>
      </w:ins>
      <w:ins w:id="1158"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Courier New" w:hAnsi="Courier New" w:eastAsia="Times New Roman" w:cs="Courier New"/>
          <w:color w:val="000000"/>
          <w:kern w:val="0"/>
          <w:sz w:val="20"/>
          <w:szCs w:val="20"/>
          <w:lang w:val="sk-SK" w:eastAsia="sk-SK"/>
          <w:ins w:id="1165" w:author="Unknown Author" w:date="2024-04-26T14:13:25Z"/>
          <w14:ligatures w14:val="none"/>
        </w:rPr>
      </w:pPr>
      <w:ins w:id="1160" w:author="Unknown Author" w:date="2024-04-26T14:13:25Z">
        <w:r>
          <w:rPr>
            <w:rFonts w:eastAsia="Times New Roman" w:cs="Courier New" w:ascii="Courier New" w:hAnsi="Courier New"/>
            <w:color w:val="000000"/>
            <w:kern w:val="0"/>
            <w:sz w:val="20"/>
            <w:szCs w:val="20"/>
            <w:lang w:val="sk-SK" w:eastAsia="sk-SK"/>
            <w14:ligatures w14:val="none"/>
          </w:rPr>
          <w:t xml:space="preserve">  </w:t>
        </w:r>
      </w:ins>
      <w:ins w:id="1161" w:author="Unknown Author" w:date="2024-04-26T14:13:25Z">
        <w:r>
          <w:rPr>
            <w:rFonts w:eastAsia="Times New Roman" w:cs="Courier New" w:ascii="Courier New" w:hAnsi="Courier New"/>
            <w:color w:val="000000"/>
            <w:kern w:val="0"/>
            <w:sz w:val="20"/>
            <w:szCs w:val="20"/>
            <w:lang w:val="sk-SK" w:eastAsia="sk-SK"/>
            <w14:ligatures w14:val="none"/>
          </w:rPr>
          <w:t>timer</w:t>
        </w:r>
      </w:ins>
      <w:ins w:id="1162" w:author="Unknown Author" w:date="2024-04-26T14:13:25Z">
        <w:r>
          <w:rPr>
            <w:rFonts w:eastAsia="Times New Roman" w:cs="Courier New" w:ascii="Courier New" w:hAnsi="Courier New"/>
            <w:b/>
            <w:bCs/>
            <w:color w:val="000080"/>
            <w:kern w:val="0"/>
            <w:sz w:val="20"/>
            <w:szCs w:val="20"/>
            <w:lang w:val="sk-SK" w:eastAsia="sk-SK"/>
            <w14:ligatures w14:val="none"/>
          </w:rPr>
          <w:t>.</w:t>
        </w:r>
      </w:ins>
      <w:ins w:id="1163" w:author="Unknown Author" w:date="2024-04-26T14:13:25Z">
        <w:r>
          <w:rPr>
            <w:rFonts w:eastAsia="Times New Roman" w:cs="Courier New" w:ascii="Courier New" w:hAnsi="Courier New"/>
            <w:color w:val="000000"/>
            <w:kern w:val="0"/>
            <w:sz w:val="20"/>
            <w:szCs w:val="20"/>
            <w:lang w:val="sk-SK" w:eastAsia="sk-SK"/>
            <w14:ligatures w14:val="none"/>
          </w:rPr>
          <w:t>run</w:t>
        </w:r>
      </w:ins>
      <w:ins w:id="1164"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shd w:val="clear" w:color="auto" w:fill="D9D9D9" w:themeFill="background1" w:themeFillShade="d9"/>
        <w:suppressAutoHyphens w:val="false"/>
        <w:spacing w:lineRule="auto" w:line="240" w:before="0" w:after="0"/>
        <w:rPr>
          <w:rFonts w:ascii="Times New Roman" w:hAnsi="Times New Roman" w:eastAsia="Times New Roman" w:cs="Times New Roman"/>
          <w:kern w:val="0"/>
          <w:sz w:val="24"/>
          <w:szCs w:val="24"/>
          <w:lang w:val="sk-SK" w:eastAsia="sk-SK"/>
          <w:ins w:id="1167" w:author="Unknown Author" w:date="2024-04-26T14:13:25Z"/>
          <w14:ligatures w14:val="none"/>
        </w:rPr>
      </w:pPr>
      <w:ins w:id="1166" w:author="Unknown Author" w:date="2024-04-26T14:13:25Z">
        <w:r>
          <w:rPr>
            <w:rFonts w:eastAsia="Times New Roman" w:cs="Courier New" w:ascii="Courier New" w:hAnsi="Courier New"/>
            <w:b/>
            <w:bCs/>
            <w:color w:val="000080"/>
            <w:kern w:val="0"/>
            <w:sz w:val="20"/>
            <w:szCs w:val="20"/>
            <w:lang w:val="sk-SK" w:eastAsia="sk-SK"/>
            <w14:ligatures w14:val="none"/>
          </w:rPr>
          <w:t>}</w:t>
        </w:r>
      </w:ins>
    </w:p>
    <w:p>
      <w:pPr>
        <w:pStyle w:val="Normal"/>
        <w:rPr>
          <w:rFonts w:ascii="Times New Roman" w:hAnsi="Times New Roman" w:cs="Times New Roman"/>
          <w:ins w:id="1169" w:author="Unknown Author" w:date="2024-04-26T14:01:00Z"/>
        </w:rPr>
      </w:pPr>
      <w:ins w:id="1168" w:author="Unknown Author" w:date="2024-04-26T14:01:00Z">
        <w:r>
          <w:rPr>
            <w:rFonts w:cs="Times New Roman" w:ascii="Times New Roman" w:hAnsi="Times New Roman"/>
          </w:rPr>
        </w:r>
      </w:ins>
    </w:p>
    <w:p>
      <w:pPr>
        <w:pStyle w:val="Normal"/>
        <w:ind w:firstLine="360"/>
        <w:rPr>
          <w:rFonts w:ascii="Times New Roman" w:hAnsi="Times New Roman" w:cs="Times New Roman"/>
          <w:ins w:id="1171" w:author="Unknown Author" w:date="2024-04-26T14:01:00Z"/>
        </w:rPr>
      </w:pPr>
      <w:ins w:id="1170" w:author="Unknown Author" w:date="2024-04-26T14:01:00Z">
        <w:r>
          <w:rPr>
            <w:rFonts w:cs="Times New Roman" w:ascii="Times New Roman" w:hAnsi="Times New Roman"/>
          </w:rPr>
        </w:r>
      </w:ins>
      <w:r>
        <w:br w:type="page"/>
      </w:r>
    </w:p>
    <w:p>
      <w:pPr>
        <w:pStyle w:val="Normal"/>
        <w:spacing w:before="0" w:after="160"/>
        <w:ind w:firstLine="360"/>
        <w:rPr>
          <w:rFonts w:ascii="Times New Roman" w:hAnsi="Times New Roman" w:cs="Times New Roman"/>
        </w:rPr>
      </w:pPr>
      <w:r>
        <w:rPr>
          <w:rFonts w:cs="Times New Roman" w:ascii="Times New Roman" w:hAnsi="Times New Roman"/>
        </w:rPr>
      </w:r>
    </w:p>
    <w:p>
      <w:pPr>
        <w:pStyle w:val="Normal"/>
        <w:ind w:firstLine="360"/>
        <w:jc w:val="both"/>
        <w:rPr>
          <w:rFonts w:ascii="Times New Roman" w:hAnsi="Times New Roman" w:cs="Times New Roman"/>
        </w:rPr>
      </w:pPr>
      <w:r>
        <w:rPr>
          <w:rFonts w:cs="Times New Roman" w:ascii="Times New Roman" w:hAnsi="Times New Roman"/>
        </w:rPr>
        <w:t xml:space="preserve">We made sure to properly read through the Blynk development platform documentation to get the better understanding of how this framework works and what widgets are available to us to develop the mobile application. We found that we are very limited when it comes to the variety of widgets, as we can only use Guage and Chart widgets. Based on that we developed very simple user interface, but at the same time we wanted to aim for great user experience, we came up with our own colour schemes to enhance the UI. After the whole team approved the Low-Fidelity prototype of the Blynk mobile application, we decided to move forward with the prototype and designed the Mid-Fidelity and the High-Fidelity prototype. </w:t>
      </w:r>
    </w:p>
    <w:p>
      <w:pPr>
        <w:pStyle w:val="Normal"/>
        <w:ind w:firstLine="360"/>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14">
            <wp:simplePos x="0" y="0"/>
            <wp:positionH relativeFrom="margin">
              <wp:posOffset>401955</wp:posOffset>
            </wp:positionH>
            <wp:positionV relativeFrom="margin">
              <wp:posOffset>2868295</wp:posOffset>
            </wp:positionV>
            <wp:extent cx="2324100" cy="5164455"/>
            <wp:effectExtent l="0" t="0" r="0" b="0"/>
            <wp:wrapSquare wrapText="bothSides"/>
            <wp:docPr id="14"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 descr=""/>
                    <pic:cNvPicPr>
                      <a:picLocks noChangeAspect="1" noChangeArrowheads="1"/>
                    </pic:cNvPicPr>
                  </pic:nvPicPr>
                  <pic:blipFill>
                    <a:blip r:embed="rId16"/>
                    <a:stretch>
                      <a:fillRect/>
                    </a:stretch>
                  </pic:blipFill>
                  <pic:spPr bwMode="auto">
                    <a:xfrm>
                      <a:off x="0" y="0"/>
                      <a:ext cx="2324100" cy="5164455"/>
                    </a:xfrm>
                    <a:prstGeom prst="rect">
                      <a:avLst/>
                    </a:prstGeom>
                  </pic:spPr>
                </pic:pic>
              </a:graphicData>
            </a:graphic>
          </wp:anchor>
        </w:drawing>
        <w:drawing>
          <wp:anchor behindDoc="0" distT="0" distB="0" distL="114300" distR="114300" simplePos="0" locked="0" layoutInCell="0" allowOverlap="1" relativeHeight="15">
            <wp:simplePos x="0" y="0"/>
            <wp:positionH relativeFrom="margin">
              <wp:posOffset>3157855</wp:posOffset>
            </wp:positionH>
            <wp:positionV relativeFrom="margin">
              <wp:posOffset>2867025</wp:posOffset>
            </wp:positionV>
            <wp:extent cx="2324100" cy="5163185"/>
            <wp:effectExtent l="0" t="0" r="0" b="0"/>
            <wp:wrapSquare wrapText="bothSides"/>
            <wp:docPr id="15"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2" descr=""/>
                    <pic:cNvPicPr>
                      <a:picLocks noChangeAspect="1" noChangeArrowheads="1"/>
                    </pic:cNvPicPr>
                  </pic:nvPicPr>
                  <pic:blipFill>
                    <a:blip r:embed="rId17"/>
                    <a:stretch>
                      <a:fillRect/>
                    </a:stretch>
                  </pic:blipFill>
                  <pic:spPr bwMode="auto">
                    <a:xfrm>
                      <a:off x="0" y="0"/>
                      <a:ext cx="2324100" cy="516318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r>
        <w:br w:type="page"/>
      </w:r>
      <w:r>
        <mc:AlternateContent>
          <mc:Choice Requires="wps">
            <w:drawing>
              <wp:anchor behindDoc="0" distT="0" distB="635" distL="114300" distR="114300" simplePos="0" locked="0" layoutInCell="0" allowOverlap="1" relativeHeight="16">
                <wp:simplePos x="0" y="0"/>
                <wp:positionH relativeFrom="column">
                  <wp:posOffset>3157855</wp:posOffset>
                </wp:positionH>
                <wp:positionV relativeFrom="paragraph">
                  <wp:posOffset>5076190</wp:posOffset>
                </wp:positionV>
                <wp:extent cx="2324100" cy="139700"/>
                <wp:effectExtent l="0" t="0" r="0" b="0"/>
                <wp:wrapSquare wrapText="bothSides"/>
                <wp:docPr id="16" name="Frame3"/>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
                              <w:spacing w:before="0" w:after="200"/>
                              <w:jc w:val="center"/>
                              <w:rPr>
                                <w:sz w:val="22"/>
                                <w:szCs w:val="22"/>
                              </w:rPr>
                            </w:pPr>
                            <w:bookmarkStart w:id="22" w:name="_Toc160981264"/>
                            <w:r>
                              <w:rPr/>
                              <w:t xml:space="preserve">Picture </w:t>
                            </w:r>
                            <w:r>
                              <w:rPr/>
                              <w:fldChar w:fldCharType="begin"/>
                            </w:r>
                            <w:r>
                              <w:rPr/>
                              <w:instrText xml:space="preserve"> SEQ Picture \* ARABIC </w:instrText>
                            </w:r>
                            <w:r>
                              <w:rPr/>
                              <w:fldChar w:fldCharType="separate"/>
                            </w:r>
                            <w:r>
                              <w:rPr/>
                              <w:t>7</w:t>
                            </w:r>
                            <w:r>
                              <w:rPr/>
                              <w:fldChar w:fldCharType="end"/>
                            </w:r>
                            <w:r>
                              <w:rPr/>
                              <w:t xml:space="preserve"> High-Fidelity Design</w:t>
                            </w:r>
                            <w:bookmarkEnd w:id="22"/>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399.7pt;mso-position-vertical-relative:text;margin-left:248.65pt;mso-position-horizontal-relative:text">
                <v:textbox inset="0in,0in,0in,0in">
                  <w:txbxContent>
                    <w:p>
                      <w:pPr>
                        <w:pStyle w:val="Caption11"/>
                        <w:spacing w:before="0" w:after="200"/>
                        <w:jc w:val="center"/>
                        <w:rPr>
                          <w:sz w:val="22"/>
                          <w:szCs w:val="22"/>
                        </w:rPr>
                      </w:pPr>
                      <w:bookmarkStart w:id="23" w:name="_Toc160981264"/>
                      <w:r>
                        <w:rPr/>
                        <w:t xml:space="preserve">Picture </w:t>
                      </w:r>
                      <w:r>
                        <w:rPr/>
                        <w:fldChar w:fldCharType="begin"/>
                      </w:r>
                      <w:r>
                        <w:rPr/>
                        <w:instrText xml:space="preserve"> SEQ Picture \* ARABIC </w:instrText>
                      </w:r>
                      <w:r>
                        <w:rPr/>
                        <w:fldChar w:fldCharType="separate"/>
                      </w:r>
                      <w:r>
                        <w:rPr/>
                        <w:t>7</w:t>
                      </w:r>
                      <w:r>
                        <w:rPr/>
                        <w:fldChar w:fldCharType="end"/>
                      </w:r>
                      <w:r>
                        <w:rPr/>
                        <w:t xml:space="preserve"> High-Fidelity Design</w:t>
                      </w:r>
                      <w:bookmarkEnd w:id="23"/>
                    </w:p>
                  </w:txbxContent>
                </v:textbox>
                <w10:wrap type="square"/>
              </v:rect>
            </w:pict>
          </mc:Fallback>
        </mc:AlternateContent>
      </w:r>
      <w:r>
        <mc:AlternateContent>
          <mc:Choice Requires="wps">
            <w:drawing>
              <wp:anchor behindDoc="0" distT="0" distB="635" distL="114300" distR="114300" simplePos="0" locked="0" layoutInCell="0" allowOverlap="1" relativeHeight="17">
                <wp:simplePos x="0" y="0"/>
                <wp:positionH relativeFrom="column">
                  <wp:posOffset>401955</wp:posOffset>
                </wp:positionH>
                <wp:positionV relativeFrom="paragraph">
                  <wp:posOffset>5076825</wp:posOffset>
                </wp:positionV>
                <wp:extent cx="2324100" cy="139700"/>
                <wp:effectExtent l="0" t="0" r="0" b="0"/>
                <wp:wrapSquare wrapText="bothSides"/>
                <wp:docPr id="17" name="Frame4"/>
                <a:graphic xmlns:a="http://schemas.openxmlformats.org/drawingml/2006/main">
                  <a:graphicData uri="http://schemas.microsoft.com/office/word/2010/wordprocessingShape">
                    <wps:wsp>
                      <wps:cNvSpPr txBox="1"/>
                      <wps:spPr>
                        <a:xfrm>
                          <a:off x="0" y="0"/>
                          <a:ext cx="2324100" cy="139700"/>
                        </a:xfrm>
                        <a:prstGeom prst="rect"/>
                        <a:solidFill>
                          <a:srgbClr val="FFFFFF"/>
                        </a:solidFill>
                      </wps:spPr>
                      <wps:txbx>
                        <w:txbxContent>
                          <w:p>
                            <w:pPr>
                              <w:pStyle w:val="Caption11"/>
                              <w:spacing w:before="0" w:after="200"/>
                              <w:jc w:val="center"/>
                              <w:rPr>
                                <w:sz w:val="22"/>
                                <w:szCs w:val="22"/>
                              </w:rPr>
                            </w:pPr>
                            <w:bookmarkStart w:id="24" w:name="_Toc160981265"/>
                            <w:r>
                              <w:rPr/>
                              <w:t xml:space="preserve">Picture </w:t>
                            </w:r>
                            <w:r>
                              <w:rPr/>
                              <w:fldChar w:fldCharType="begin"/>
                            </w:r>
                            <w:r>
                              <w:rPr/>
                              <w:instrText xml:space="preserve"> SEQ Picture \* ARABIC </w:instrText>
                            </w:r>
                            <w:r>
                              <w:rPr/>
                              <w:fldChar w:fldCharType="separate"/>
                            </w:r>
                            <w:r>
                              <w:rPr/>
                              <w:t>8</w:t>
                            </w:r>
                            <w:r>
                              <w:rPr/>
                              <w:fldChar w:fldCharType="end"/>
                            </w:r>
                            <w:r>
                              <w:rPr/>
                              <w:t xml:space="preserve"> Mid-Fidelity Design</w:t>
                            </w:r>
                            <w:bookmarkEnd w:id="24"/>
                          </w:p>
                        </w:txbxContent>
                      </wps:txbx>
                      <wps:bodyPr anchor="t" lIns="0" tIns="0" rIns="0" bIns="0">
                        <a:noAutofit/>
                      </wps:bodyPr>
                    </wps:wsp>
                  </a:graphicData>
                </a:graphic>
              </wp:anchor>
            </w:drawing>
          </mc:Choice>
          <mc:Fallback>
            <w:pict>
              <v:rect fillcolor="#FFFFFF" stroked="f" strokeweight="0pt" style="position:absolute;rotation:-0;width:183pt;height:11pt;mso-wrap-distance-left:9pt;mso-wrap-distance-right:9pt;mso-wrap-distance-top:0pt;mso-wrap-distance-bottom:0.05pt;margin-top:399.75pt;mso-position-vertical-relative:text;margin-left:31.65pt;mso-position-horizontal-relative:text">
                <v:textbox inset="0in,0in,0in,0in">
                  <w:txbxContent>
                    <w:p>
                      <w:pPr>
                        <w:pStyle w:val="Caption11"/>
                        <w:spacing w:before="0" w:after="200"/>
                        <w:jc w:val="center"/>
                        <w:rPr>
                          <w:sz w:val="22"/>
                          <w:szCs w:val="22"/>
                        </w:rPr>
                      </w:pPr>
                      <w:bookmarkStart w:id="25" w:name="_Toc160981265"/>
                      <w:r>
                        <w:rPr/>
                        <w:t xml:space="preserve">Picture </w:t>
                      </w:r>
                      <w:r>
                        <w:rPr/>
                        <w:fldChar w:fldCharType="begin"/>
                      </w:r>
                      <w:r>
                        <w:rPr/>
                        <w:instrText xml:space="preserve"> SEQ Picture \* ARABIC </w:instrText>
                      </w:r>
                      <w:r>
                        <w:rPr/>
                        <w:fldChar w:fldCharType="separate"/>
                      </w:r>
                      <w:r>
                        <w:rPr/>
                        <w:t>8</w:t>
                      </w:r>
                      <w:r>
                        <w:rPr/>
                        <w:fldChar w:fldCharType="end"/>
                      </w:r>
                      <w:r>
                        <w:rPr/>
                        <w:t xml:space="preserve"> Mid-Fidelity Design</w:t>
                      </w:r>
                      <w:bookmarkEnd w:id="25"/>
                    </w:p>
                  </w:txbxContent>
                </v:textbox>
                <w10:wrap type="square"/>
              </v:rect>
            </w:pict>
          </mc:Fallback>
        </mc:AlternateContent>
      </w:r>
    </w:p>
    <w:p>
      <w:pPr>
        <w:pStyle w:val="Heading1"/>
        <w:spacing w:before="0" w:after="0"/>
        <w:ind w:hanging="709" w:left="1486"/>
        <w:rPr/>
      </w:pPr>
      <w:bookmarkStart w:id="26" w:name="_Toc160893558"/>
      <w:r>
        <w:rPr/>
        <w:t>Testing approach</w:t>
      </w:r>
      <w:bookmarkEnd w:id="26"/>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To test our room monitoring system we decided to test it in real life environment that is our accommodation. This would provide useful and accurate data that we will later use to calibrate and improve our entire system. We believe that this approach will be the most beneficial as it is closely related to the project’s targeted problematic.</w:t>
      </w:r>
    </w:p>
    <w:p>
      <w:pPr>
        <w:pStyle w:val="Normal"/>
        <w:jc w:val="both"/>
        <w:rPr>
          <w:rFonts w:ascii="Times New Roman" w:hAnsi="Times New Roman" w:cs="Times New Roman"/>
          <w:sz w:val="24"/>
          <w:szCs w:val="24"/>
        </w:rPr>
      </w:pPr>
      <w:r>
        <w:rPr>
          <w:rFonts w:cs="Times New Roman" w:ascii="Times New Roman" w:hAnsi="Times New Roman"/>
          <w:sz w:val="24"/>
          <w:szCs w:val="24"/>
        </w:rPr>
        <w:t>For accurate testing we decided to use the following testing scheme:</w:t>
      </w:r>
    </w:p>
    <w:tbl>
      <w:tblPr>
        <w:tblStyle w:val="Tabukasmriekou5tmavzvraznenie1"/>
        <w:tblW w:w="10602" w:type="dxa"/>
        <w:jc w:val="left"/>
        <w:tblInd w:w="-655" w:type="dxa"/>
        <w:shd w:fill="D9E2F3" w:val="clear"/>
        <w:tblLayout w:type="fixed"/>
        <w:tblCellMar>
          <w:top w:w="0" w:type="dxa"/>
          <w:left w:w="108" w:type="dxa"/>
          <w:bottom w:w="0" w:type="dxa"/>
          <w:right w:w="108" w:type="dxa"/>
        </w:tblCellMar>
        <w:tblLook w:val="04a0" w:noHBand="0" w:noVBand="1" w:firstColumn="1" w:lastRow="0" w:lastColumn="0" w:firstRow="1"/>
      </w:tblPr>
      <w:tblGrid>
        <w:gridCol w:w="1025"/>
        <w:gridCol w:w="2362"/>
        <w:gridCol w:w="2383"/>
        <w:gridCol w:w="1974"/>
        <w:gridCol w:w="1352"/>
        <w:gridCol w:w="1505"/>
      </w:tblGrid>
      <w:tr>
        <w:trPr>
          <w:trHeight w:val="1423" w:hRule="atLeast"/>
          <w:cnfStyle w:val="100000000000" w:firstRow="1" w:lastRow="0" w:firstColumn="0" w:lastColumn="0" w:oddVBand="0" w:evenVBand="0" w:oddHBand="0"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case#</w:t>
            </w:r>
          </w:p>
        </w:tc>
        <w:tc>
          <w:tcPr>
            <w:tcW w:w="236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Title</w:t>
            </w:r>
          </w:p>
        </w:tc>
        <w:tc>
          <w:tcPr>
            <w:tcW w:w="2383"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Test Steps</w:t>
            </w:r>
          </w:p>
        </w:tc>
        <w:tc>
          <w:tcPr>
            <w:tcW w:w="1974"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Expected Result</w:t>
            </w:r>
          </w:p>
        </w:tc>
        <w:tc>
          <w:tcPr>
            <w:tcW w:w="1352"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Pass/Fail</w:t>
            </w:r>
          </w:p>
        </w:tc>
        <w:tc>
          <w:tcPr>
            <w:tcW w:w="1505" w:type="dxa"/>
            <w:tcBorders>
              <w:bottom w:val="nil"/>
            </w:tcBorders>
            <w:shd w:color="auto" w:fill="4472C4" w:themeFill="accent1" w:val="clear"/>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Date</w:t>
            </w:r>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1</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w:t>
            </w:r>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72" w:author="Unknown Author" w:date="2024-04-26T14:15:49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73" w:author="Unknown Author" w:date="2024-04-26T14:15:48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Temperature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March 2024</w:t>
            </w:r>
          </w:p>
        </w:tc>
      </w:tr>
      <w:tr>
        <w:trPr>
          <w:trHeight w:val="755"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2</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 Humidity</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74" w:author="Unknown Author" w:date="2024-04-26T14:15:50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75" w:author="Unknown Author" w:date="2024-04-26T14:15:47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Humidity displayed in console</w:t>
            </w:r>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PASS</w:t>
            </w:r>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76" w:author="Unknown Author" w:date="2024-04-26T14:15:37Z">
              <w:r>
                <w:rPr>
                  <w:rFonts w:eastAsia="Calibri" w:cs="Times New Roman" w:ascii="Times New Roman" w:hAnsi="Times New Roman"/>
                  <w:kern w:val="2"/>
                  <w:sz w:val="22"/>
                  <w:szCs w:val="22"/>
                  <w:lang w:eastAsia="en-US" w:bidi="ar-SA"/>
                </w:rPr>
                <w:t>March 2024</w:t>
              </w:r>
            </w:ins>
            <w:del w:id="1177" w:author="Unknown Author" w:date="2024-04-26T14:15:36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3</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Measure</w:t>
            </w:r>
          </w:p>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178" w:author="Unknown Author" w:date="2024-04-26T14:15:13Z">
              <w:r>
                <w:rPr>
                  <w:rFonts w:eastAsia="Calibri" w:cs="Times New Roman" w:ascii="Times New Roman" w:hAnsi="Times New Roman"/>
                  <w:kern w:val="2"/>
                  <w:sz w:val="22"/>
                  <w:szCs w:val="22"/>
                  <w:lang w:eastAsia="en-US" w:bidi="ar-SA"/>
                </w:rPr>
                <w:delText>Light</w:delText>
              </w:r>
            </w:del>
            <w:ins w:id="1179" w:author="Unknown Author" w:date="2024-04-26T14:15:13Z">
              <w:r>
                <w:rPr>
                  <w:rFonts w:eastAsia="Calibri" w:cs="Times New Roman" w:ascii="Times New Roman" w:hAnsi="Times New Roman"/>
                  <w:kern w:val="2"/>
                  <w:sz w:val="22"/>
                  <w:szCs w:val="22"/>
                  <w:lang w:eastAsia="en-US" w:bidi="ar-SA"/>
                </w:rPr>
                <w:t>Air Quality Index</w:t>
              </w:r>
            </w:ins>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1.</w:t>
            </w:r>
            <w:ins w:id="1180" w:author="Unknown Author" w:date="2024-04-26T14:15:45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turn on device</w:t>
            </w:r>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2.</w:t>
            </w:r>
            <w:ins w:id="1181" w:author="Unknown Author" w:date="2024-04-26T14:15:46Z">
              <w:r>
                <w:rPr>
                  <w:rFonts w:eastAsia="Calibri" w:cs="Times New Roman" w:ascii="Times New Roman" w:hAnsi="Times New Roman"/>
                  <w:kern w:val="2"/>
                  <w:sz w:val="22"/>
                  <w:szCs w:val="22"/>
                  <w:lang w:eastAsia="en-US" w:bidi="ar-SA"/>
                </w:rPr>
                <w:t xml:space="preserve"> </w:t>
              </w:r>
            </w:ins>
            <w:r>
              <w:rPr>
                <w:rFonts w:eastAsia="Calibri" w:cs="Times New Roman" w:ascii="Times New Roman" w:hAnsi="Times New Roman"/>
                <w:kern w:val="2"/>
                <w:sz w:val="22"/>
                <w:szCs w:val="22"/>
                <w:lang w:eastAsia="en-US" w:bidi="ar-SA"/>
              </w:rPr>
              <w:t>wait</w:t>
            </w:r>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Light value displayed in console</w:t>
            </w:r>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del w:id="1182" w:author="Unknown Author" w:date="2024-04-26T14:15:17Z">
              <w:r>
                <w:rPr>
                  <w:rFonts w:eastAsia="Calibri" w:cs="Times New Roman" w:ascii="Times New Roman" w:hAnsi="Times New Roman"/>
                  <w:kern w:val="2"/>
                  <w:sz w:val="22"/>
                  <w:szCs w:val="22"/>
                  <w:lang w:eastAsia="en-US" w:bidi="ar-SA"/>
                </w:rPr>
                <w:delText>FAILED</w:delText>
              </w:r>
            </w:del>
            <w:ins w:id="1183" w:author="Unknown Author" w:date="2024-04-26T14:15:17Z">
              <w:r>
                <w:rPr>
                  <w:rFonts w:eastAsia="Calibri" w:cs="Times New Roman" w:ascii="Times New Roman" w:hAnsi="Times New Roman"/>
                  <w:kern w:val="2"/>
                  <w:sz w:val="22"/>
                  <w:szCs w:val="22"/>
                  <w:lang w:eastAsia="en-US" w:bidi="ar-SA"/>
                </w:rPr>
                <w:t>PASS</w:t>
              </w:r>
            </w:ins>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184" w:author="Unknown Author" w:date="2024-04-26T14:15:19Z">
              <w:r>
                <w:rPr>
                  <w:rFonts w:eastAsia="Calibri" w:cs="Times New Roman" w:ascii="Times New Roman" w:hAnsi="Times New Roman"/>
                  <w:kern w:val="2"/>
                  <w:sz w:val="22"/>
                  <w:szCs w:val="22"/>
                  <w:lang w:eastAsia="en-US" w:bidi="ar-SA"/>
                </w:rPr>
                <w:t>April 2024</w:t>
              </w:r>
            </w:ins>
            <w:del w:id="1185" w:author="Unknown Author" w:date="2024-04-26T14:15:19Z">
              <w:r>
                <w:rPr>
                  <w:rFonts w:eastAsia="Calibri" w:cs="Times New Roman" w:ascii="Times New Roman" w:hAnsi="Times New Roman"/>
                  <w:kern w:val="2"/>
                  <w:sz w:val="22"/>
                  <w:szCs w:val="22"/>
                  <w:lang w:eastAsia="en-US" w:bidi="ar-SA"/>
                </w:rPr>
                <w:delText>-</w:delText>
              </w:r>
            </w:del>
          </w:p>
        </w:tc>
      </w:tr>
      <w:tr>
        <w:trPr>
          <w:trHeight w:val="789"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4</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Connect and send data to API</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187" w:author="Unknown Author" w:date="2024-04-26T14:15:42Z"/>
              </w:rPr>
            </w:pPr>
            <w:ins w:id="1186" w:author="Unknown Author" w:date="2024-04-26T14:15:42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88" w:author="Unknown Author" w:date="2024-04-26T14:15:42Z">
              <w:r>
                <w:rPr>
                  <w:rFonts w:eastAsia="Calibri" w:cs="Times New Roman" w:ascii="Times New Roman" w:hAnsi="Times New Roman"/>
                  <w:kern w:val="2"/>
                  <w:sz w:val="22"/>
                  <w:szCs w:val="22"/>
                  <w:lang w:eastAsia="en-US" w:bidi="ar-SA"/>
                </w:rPr>
                <w:t>2. wait</w:t>
              </w:r>
            </w:ins>
            <w:del w:id="1189" w:author="Unknown Author" w:date="2024-04-26T14:15:41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del w:id="1190" w:author="Unknown Author" w:date="2024-04-26T14:16:18Z">
              <w:r>
                <w:rPr>
                  <w:rFonts w:eastAsia="Calibri" w:cs="Times New Roman" w:ascii="Times New Roman" w:hAnsi="Times New Roman"/>
                  <w:kern w:val="2"/>
                  <w:sz w:val="22"/>
                  <w:szCs w:val="22"/>
                  <w:lang w:eastAsia="en-US" w:bidi="ar-SA"/>
                </w:rPr>
                <w:delText>-</w:delText>
              </w:r>
            </w:del>
            <w:ins w:id="1191" w:author="Unknown Author" w:date="2024-04-26T14:17:21Z">
              <w:r>
                <w:rPr>
                  <w:rFonts w:eastAsia="Calibri" w:cs="Times New Roman" w:ascii="Times New Roman" w:hAnsi="Times New Roman"/>
                  <w:kern w:val="2"/>
                  <w:sz w:val="22"/>
                  <w:szCs w:val="22"/>
                  <w:lang w:eastAsia="en-US" w:bidi="ar-SA"/>
                </w:rPr>
                <w:t>Blynk is showing the data received from device</w:t>
              </w:r>
            </w:ins>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92" w:author="Unknown Author" w:date="2024-04-26T14:14:57Z">
              <w:r>
                <w:rPr>
                  <w:rFonts w:eastAsia="Calibri" w:cs="Times New Roman" w:ascii="Times New Roman" w:hAnsi="Times New Roman"/>
                  <w:kern w:val="2"/>
                  <w:sz w:val="22"/>
                  <w:szCs w:val="22"/>
                  <w:lang w:eastAsia="en-US" w:bidi="ar-SA"/>
                </w:rPr>
                <w:t>PASS</w:t>
              </w:r>
            </w:ins>
            <w:del w:id="1193" w:author="Unknown Author" w:date="2024-04-26T14:14:57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194" w:author="Unknown Author" w:date="2024-04-26T14:15:20Z">
              <w:r>
                <w:rPr>
                  <w:rFonts w:eastAsia="Calibri" w:cs="Times New Roman" w:ascii="Times New Roman" w:hAnsi="Times New Roman"/>
                  <w:kern w:val="2"/>
                  <w:sz w:val="22"/>
                  <w:szCs w:val="22"/>
                  <w:lang w:eastAsia="en-US" w:bidi="ar-SA"/>
                </w:rPr>
                <w:t>April 2024</w:t>
              </w:r>
            </w:ins>
            <w:del w:id="1195" w:author="Unknown Author" w:date="2024-04-26T14:15:20Z">
              <w:r>
                <w:rPr>
                  <w:rFonts w:eastAsia="Calibri" w:cs="Times New Roman" w:ascii="Times New Roman" w:hAnsi="Times New Roman"/>
                  <w:kern w:val="2"/>
                  <w:sz w:val="22"/>
                  <w:szCs w:val="22"/>
                  <w:lang w:eastAsia="en-US" w:bidi="ar-SA"/>
                </w:rPr>
                <w:delText>-</w:delText>
              </w:r>
            </w:del>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5</w:t>
            </w:r>
          </w:p>
        </w:tc>
        <w:tc>
          <w:tcPr>
            <w:tcW w:w="2362" w:type="dxa"/>
            <w:tcBorders/>
            <w:shd w:color="auto" w:fill="B4C6E7" w:themeFill="accent1" w:themeFillTint="66"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through LCD display</w:t>
            </w:r>
          </w:p>
        </w:tc>
        <w:tc>
          <w:tcPr>
            <w:tcW w:w="2383"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ns w:id="1197" w:author="Unknown Author" w:date="2024-04-26T14:15:55Z"/>
              </w:rPr>
            </w:pPr>
            <w:ins w:id="1196" w:author="Unknown Author" w:date="2024-04-26T14:15:55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198" w:author="Unknown Author" w:date="2024-04-26T14:15:55Z">
              <w:r>
                <w:rPr>
                  <w:rFonts w:eastAsia="Calibri" w:cs="Times New Roman" w:ascii="Times New Roman" w:hAnsi="Times New Roman"/>
                  <w:kern w:val="2"/>
                  <w:sz w:val="22"/>
                  <w:szCs w:val="22"/>
                  <w:lang w:eastAsia="en-US" w:bidi="ar-SA"/>
                </w:rPr>
                <w:t>2. wait</w:t>
              </w:r>
            </w:ins>
            <w:del w:id="1199" w:author="Unknown Author" w:date="2024-04-26T14:15:55Z">
              <w:r>
                <w:rPr>
                  <w:rFonts w:eastAsia="Calibri" w:cs="Times New Roman" w:ascii="Times New Roman" w:hAnsi="Times New Roman"/>
                  <w:kern w:val="2"/>
                  <w:sz w:val="22"/>
                  <w:szCs w:val="22"/>
                  <w:lang w:eastAsia="en-US" w:bidi="ar-SA"/>
                </w:rPr>
                <w:delText>-</w:delText>
              </w:r>
            </w:del>
          </w:p>
        </w:tc>
        <w:tc>
          <w:tcPr>
            <w:tcW w:w="1974"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00" w:author="Unknown Author" w:date="2024-04-26T14:16:31Z">
              <w:r>
                <w:rPr>
                  <w:rFonts w:eastAsia="Calibri" w:cs="Times New Roman" w:ascii="Times New Roman" w:hAnsi="Times New Roman"/>
                  <w:kern w:val="2"/>
                  <w:sz w:val="22"/>
                  <w:szCs w:val="22"/>
                  <w:lang w:eastAsia="en-US" w:bidi="ar-SA"/>
                </w:rPr>
                <w:t>Temperature displayed on RGB LCD</w:t>
              </w:r>
            </w:ins>
            <w:del w:id="1201" w:author="Unknown Author" w:date="2024-04-26T14:16:24Z">
              <w:r>
                <w:rPr>
                  <w:rFonts w:eastAsia="Calibri" w:cs="Times New Roman" w:ascii="Times New Roman" w:hAnsi="Times New Roman"/>
                  <w:kern w:val="2"/>
                  <w:sz w:val="22"/>
                  <w:szCs w:val="22"/>
                  <w:lang w:eastAsia="en-US" w:bidi="ar-SA"/>
                </w:rPr>
                <w:delText>-</w:delText>
              </w:r>
            </w:del>
          </w:p>
        </w:tc>
        <w:tc>
          <w:tcPr>
            <w:tcW w:w="1352"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02" w:author="Unknown Author" w:date="2024-04-26T14:15:03Z">
              <w:r>
                <w:rPr>
                  <w:rFonts w:eastAsia="Calibri" w:cs="Times New Roman" w:ascii="Times New Roman" w:hAnsi="Times New Roman"/>
                  <w:kern w:val="2"/>
                  <w:sz w:val="22"/>
                  <w:szCs w:val="22"/>
                  <w:lang w:eastAsia="en-US" w:bidi="ar-SA"/>
                </w:rPr>
                <w:t>PASS</w:t>
              </w:r>
            </w:ins>
            <w:del w:id="1203" w:author="Unknown Author" w:date="2024-04-26T14:15:03Z">
              <w:r>
                <w:rPr>
                  <w:rFonts w:eastAsia="Calibri" w:cs="Times New Roman" w:ascii="Times New Roman" w:hAnsi="Times New Roman"/>
                  <w:kern w:val="2"/>
                  <w:sz w:val="22"/>
                  <w:szCs w:val="22"/>
                  <w:lang w:eastAsia="en-US" w:bidi="ar-SA"/>
                </w:rPr>
                <w:delText>-</w:delText>
              </w:r>
            </w:del>
          </w:p>
        </w:tc>
        <w:tc>
          <w:tcPr>
            <w:tcW w:w="1505" w:type="dxa"/>
            <w:tcBorders/>
            <w:shd w:color="auto" w:fill="B4C6E7" w:themeFill="accent1" w:themeFillTint="66"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1204" w:author="Unknown Author" w:date="2024-04-26T14:15:22Z">
              <w:r>
                <w:rPr>
                  <w:rFonts w:eastAsia="Calibri" w:cs="Times New Roman" w:ascii="Times New Roman" w:hAnsi="Times New Roman"/>
                  <w:kern w:val="2"/>
                  <w:sz w:val="22"/>
                  <w:szCs w:val="22"/>
                  <w:lang w:eastAsia="en-US" w:bidi="ar-SA"/>
                </w:rPr>
                <w:t>April 2024</w:t>
              </w:r>
            </w:ins>
            <w:del w:id="1205" w:author="Unknown Author" w:date="2024-04-26T14:15:22Z">
              <w:r>
                <w:rPr>
                  <w:rFonts w:eastAsia="Calibri" w:cs="Times New Roman" w:ascii="Times New Roman" w:hAnsi="Times New Roman"/>
                  <w:kern w:val="2"/>
                  <w:sz w:val="22"/>
                  <w:szCs w:val="22"/>
                  <w:lang w:eastAsia="en-US" w:bidi="ar-SA"/>
                </w:rPr>
                <w:delText>-</w:delText>
              </w:r>
            </w:del>
          </w:p>
        </w:tc>
      </w:tr>
      <w:tr>
        <w:trPr>
          <w:trHeight w:val="755" w:hRule="atLeast"/>
        </w:trPr>
        <w:tc>
          <w:tcPr>
            <w:tcW w:w="1025" w:type="dxa"/>
            <w:cnfStyle w:val="001000000000" w:firstRow="0" w:lastRow="0" w:firstColumn="1" w:lastColumn="0" w:oddVBand="0" w:evenVBand="0" w:oddHBand="0" w:evenHBand="0" w:firstRowFirstColumn="0" w:firstRowLastColumn="0" w:lastRowFirstColumn="0" w:lastRowLastColumn="0"/>
            <w:tcBorders>
              <w:right w:val="nil"/>
            </w:tcBorders>
            <w:shd w:color="auto" w:fill="4472C4" w:themeFill="accent1" w:val="clear"/>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bCs/>
                <w:color w:themeColor="background1" w:val="FFFFFF"/>
                <w:kern w:val="2"/>
                <w:sz w:val="22"/>
                <w:szCs w:val="22"/>
                <w:lang w:eastAsia="en-US" w:bidi="ar-SA"/>
              </w:rPr>
              <w:t>6</w:t>
            </w:r>
          </w:p>
        </w:tc>
        <w:tc>
          <w:tcPr>
            <w:tcW w:w="2362" w:type="dxa"/>
            <w:tcBorders/>
            <w:shd w:color="auto" w:fill="D9E2F3" w:themeFill="accent1" w:themeFillTint="33" w:val="clear"/>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2"/>
                <w:sz w:val="22"/>
                <w:szCs w:val="22"/>
                <w:lang w:eastAsia="en-US" w:bidi="ar-SA"/>
              </w:rPr>
              <w:t>Display current state on mobile app</w:t>
            </w:r>
          </w:p>
        </w:tc>
        <w:tc>
          <w:tcPr>
            <w:tcW w:w="2383"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ns w:id="1207" w:author="Unknown Author" w:date="2024-04-26T14:16:00Z"/>
              </w:rPr>
            </w:pPr>
            <w:ins w:id="1206" w:author="Unknown Author" w:date="2024-04-26T14:16:00Z">
              <w:r>
                <w:rPr>
                  <w:rFonts w:eastAsia="Calibri" w:cs="Times New Roman" w:ascii="Times New Roman" w:hAnsi="Times New Roman"/>
                  <w:kern w:val="2"/>
                  <w:sz w:val="22"/>
                  <w:szCs w:val="22"/>
                  <w:lang w:eastAsia="en-US" w:bidi="ar-SA"/>
                </w:rPr>
                <w:t>1. turn on device</w:t>
              </w:r>
            </w:ins>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08" w:author="Unknown Author" w:date="2024-04-26T14:16:00Z">
              <w:r>
                <w:rPr>
                  <w:rFonts w:eastAsia="Calibri" w:cs="Times New Roman" w:ascii="Times New Roman" w:hAnsi="Times New Roman"/>
                  <w:kern w:val="2"/>
                  <w:sz w:val="22"/>
                  <w:szCs w:val="22"/>
                  <w:lang w:eastAsia="en-US" w:bidi="ar-SA"/>
                </w:rPr>
                <w:t>2. open mobile app</w:t>
              </w:r>
            </w:ins>
            <w:del w:id="1209" w:author="Unknown Author" w:date="2024-04-26T14:15:59Z">
              <w:r>
                <w:rPr>
                  <w:rFonts w:eastAsia="Calibri" w:cs="Times New Roman" w:ascii="Times New Roman" w:hAnsi="Times New Roman"/>
                  <w:kern w:val="2"/>
                  <w:sz w:val="22"/>
                  <w:szCs w:val="22"/>
                  <w:lang w:eastAsia="en-US" w:bidi="ar-SA"/>
                </w:rPr>
                <w:delText>-</w:delText>
              </w:r>
            </w:del>
          </w:p>
        </w:tc>
        <w:tc>
          <w:tcPr>
            <w:tcW w:w="1974"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0" w:author="Unknown Author" w:date="2024-04-26T14:16:42Z">
              <w:r>
                <w:rPr>
                  <w:rFonts w:eastAsia="Calibri" w:cs="Times New Roman" w:ascii="Times New Roman" w:hAnsi="Times New Roman"/>
                  <w:kern w:val="2"/>
                  <w:sz w:val="22"/>
                  <w:szCs w:val="22"/>
                  <w:lang w:eastAsia="en-US" w:bidi="ar-SA"/>
                </w:rPr>
                <w:t>Climate data displayed on mobile app</w:t>
              </w:r>
            </w:ins>
            <w:del w:id="1211" w:author="Unknown Author" w:date="2024-04-26T14:16:40Z">
              <w:r>
                <w:rPr>
                  <w:rFonts w:eastAsia="Calibri" w:cs="Times New Roman" w:ascii="Times New Roman" w:hAnsi="Times New Roman"/>
                  <w:kern w:val="2"/>
                  <w:sz w:val="22"/>
                  <w:szCs w:val="22"/>
                  <w:lang w:eastAsia="en-US" w:bidi="ar-SA"/>
                </w:rPr>
                <w:delText>-</w:delText>
              </w:r>
            </w:del>
          </w:p>
        </w:tc>
        <w:tc>
          <w:tcPr>
            <w:tcW w:w="1352"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2" w:author="Unknown Author" w:date="2024-04-26T14:15:05Z">
              <w:r>
                <w:rPr>
                  <w:rFonts w:eastAsia="Calibri" w:cs="Times New Roman" w:ascii="Times New Roman" w:hAnsi="Times New Roman"/>
                  <w:kern w:val="2"/>
                  <w:sz w:val="22"/>
                  <w:szCs w:val="22"/>
                  <w:lang w:eastAsia="en-US" w:bidi="ar-SA"/>
                </w:rPr>
                <w:t>PASS</w:t>
              </w:r>
            </w:ins>
            <w:del w:id="1213" w:author="Unknown Author" w:date="2024-04-26T14:15:04Z">
              <w:r>
                <w:rPr>
                  <w:rFonts w:eastAsia="Calibri" w:cs="Times New Roman" w:ascii="Times New Roman" w:hAnsi="Times New Roman"/>
                  <w:kern w:val="2"/>
                  <w:sz w:val="22"/>
                  <w:szCs w:val="22"/>
                  <w:lang w:eastAsia="en-US" w:bidi="ar-SA"/>
                </w:rPr>
                <w:delText>-</w:delText>
              </w:r>
            </w:del>
          </w:p>
        </w:tc>
        <w:tc>
          <w:tcPr>
            <w:tcW w:w="1505" w:type="dxa"/>
            <w:tcBorders/>
            <w:shd w:color="auto" w:fill="D9E2F3" w:themeFill="accent1" w:themeFillTint="33" w:val="clea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1214" w:author="Unknown Author" w:date="2024-04-26T14:15:24Z">
              <w:r>
                <w:rPr>
                  <w:rFonts w:eastAsia="Calibri" w:cs="Times New Roman" w:ascii="Times New Roman" w:hAnsi="Times New Roman"/>
                  <w:kern w:val="2"/>
                  <w:sz w:val="22"/>
                  <w:szCs w:val="22"/>
                  <w:lang w:eastAsia="en-US" w:bidi="ar-SA"/>
                </w:rPr>
                <w:t>April 2024</w:t>
              </w:r>
            </w:ins>
            <w:del w:id="1215" w:author="Unknown Author" w:date="2024-04-26T14:15:23Z">
              <w:r>
                <w:rPr>
                  <w:rFonts w:eastAsia="Calibri" w:cs="Times New Roman" w:ascii="Times New Roman" w:hAnsi="Times New Roman"/>
                  <w:kern w:val="2"/>
                  <w:sz w:val="22"/>
                  <w:szCs w:val="22"/>
                  <w:lang w:eastAsia="en-US" w:bidi="ar-SA"/>
                </w:rPr>
                <w:delText>-</w:delText>
              </w:r>
            </w:del>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0"/>
        <w:ind w:hanging="709" w:left="1486"/>
        <w:rPr/>
      </w:pPr>
      <w:bookmarkStart w:id="27" w:name="_Toc160893559"/>
      <w:r>
        <w:rPr/>
        <w:t>Security Analysis</w:t>
      </w:r>
      <w:bookmarkEnd w:id="27"/>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To prevent unauthorized breaches into our device we need to address two ways to access our device. Physical and remote. The physical part resembles the intruder physically connecting to the device via cable. This is prevented by enclosing the entire system in a 3D printed case assembled with screws. The intruder will not gain access to the device unless he is in possession of a screwdriver or will use excessive amount of force to damage or destroy the casing of the device to gain access to the Arduino YÚN ports.</w:t>
      </w:r>
    </w:p>
    <w:p>
      <w:pPr>
        <w:pStyle w:val="Normal"/>
        <w:jc w:val="both"/>
        <w:rPr>
          <w:rFonts w:ascii="Times New Roman" w:hAnsi="Times New Roman" w:cs="Times New Roman"/>
        </w:rPr>
      </w:pPr>
      <w:r>
        <w:rPr>
          <w:rFonts w:cs="Times New Roman" w:ascii="Times New Roman" w:hAnsi="Times New Roman"/>
        </w:rPr>
        <w:tab/>
        <w:t xml:space="preserve"> Regarding the remote access the Arduino will be secured by the password, meaning that if by any chance the intruder would want to gain access to our device, he would firstly need to know the Wi-Fi password. Another way of defending against malicious thread is the implementation of authorization of the Blynk mobile application when connecting via secured Wi-Fi to Arduino YÚN. In the Arduino YÚN code we defined three very important lines of code, which are the Blynk Template ID, Blynk Template Name and mostly importantly the Blynk Authorization token, which represents the core of the authorization. </w:t>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28" w:name="_Toc160893560"/>
      <w:r>
        <w:rPr/>
        <w:t>Future Improvements</w:t>
      </w:r>
      <w:bookmarkEnd w:id="28"/>
    </w:p>
    <w:p>
      <w:pPr>
        <w:pStyle w:val="Normal"/>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t xml:space="preserve">We plan to implement a second display that will be used to show the user forecast for the next 24 hours. This will expand the functionality of the device. To implement this, however, we will have to do some user testing before making this improvement to evaluate if this improvement will be useful </w:t>
      </w:r>
      <w:bookmarkStart w:id="29" w:name="_Int_1XMuJWo8"/>
      <w:r>
        <w:rPr>
          <w:rFonts w:cs="Times New Roman" w:ascii="Times New Roman" w:hAnsi="Times New Roman"/>
        </w:rPr>
        <w:t>in the long run</w:t>
      </w:r>
      <w:bookmarkEnd w:id="29"/>
      <w:r>
        <w:rPr>
          <w:rFonts w:cs="Times New Roman" w:ascii="Times New Roman" w:hAnsi="Times New Roman"/>
        </w:rPr>
        <w:t xml:space="preserve">. </w:t>
      </w:r>
    </w:p>
    <w:p>
      <w:pPr>
        <w:pStyle w:val="Normal"/>
        <w:ind w:firstLine="708"/>
        <w:jc w:val="both"/>
        <w:rPr>
          <w:rFonts w:ascii="Times New Roman" w:hAnsi="Times New Roman" w:cs="Times New Roman"/>
        </w:rPr>
      </w:pPr>
      <w:r>
        <w:rPr>
          <w:rFonts w:cs="Times New Roman" w:ascii="Times New Roman" w:hAnsi="Times New Roman"/>
        </w:rPr>
        <w:t>The design of the case will also be updated to make the casing smaller and more convenient to put it into a regular household. In its current state the device cannot be mounted otherwise than just facing upwards laying down on the table. This will also be reworked as we plan to mount it to the wall.</w:t>
      </w:r>
    </w:p>
    <w:p>
      <w:pPr>
        <w:pStyle w:val="Normal"/>
        <w:jc w:val="both"/>
        <w:rPr>
          <w:rFonts w:ascii="Times New Roman" w:hAnsi="Times New Roman" w:cs="Times New Roman"/>
        </w:rPr>
      </w:pPr>
      <w:r>
        <w:rPr>
          <w:rFonts w:cs="Times New Roman" w:ascii="Times New Roman" w:hAnsi="Times New Roman"/>
        </w:rPr>
        <w:tab/>
        <w:t>Regarding the App design we plan to purchase a subscription plan for Blynk app development to widen our possibilities and make the app more functional than it is right now. We can also enhance the user experience by creating modern and pleasant user interfaces using the wide variety of widgets which are only available with subscription. Another approach would be to develop our own app from scratch using the previously mentioned flutter framework and Firebase real-time database with Firebase API. This will allow us to, as developers, to have more and almost full control of the entire life cycle of the app.</w:t>
      </w:r>
    </w:p>
    <w:p>
      <w:pPr>
        <w:pStyle w:val="Normal"/>
        <w:ind w:firstLine="708"/>
        <w:jc w:val="both"/>
        <w:rPr>
          <w:rFonts w:ascii="Times New Roman" w:hAnsi="Times New Roman" w:cs="Times New Roman"/>
        </w:rPr>
      </w:pPr>
      <w:r>
        <w:rPr>
          <w:rFonts w:cs="Times New Roman" w:ascii="Times New Roman" w:hAnsi="Times New Roman"/>
        </w:rPr>
        <w:t xml:space="preserve">Other improvements include maintaining the device and keeping it up to date with security standards and other requirements. </w:t>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0" w:name="_Toc160893561"/>
      <w:r>
        <w:rPr/>
        <w:t>List of images</w:t>
      </w:r>
      <w:bookmarkEnd w:id="30"/>
    </w:p>
    <w:p>
      <w:pPr>
        <w:pStyle w:val="Normal"/>
        <w:rPr/>
      </w:pPr>
      <w:r>
        <w:rPr/>
      </w:r>
    </w:p>
    <w:p>
      <w:pPr>
        <w:pStyle w:val="TableofFigures"/>
        <w:tabs>
          <w:tab w:val="clear" w:pos="708"/>
          <w:tab w:val="right" w:pos="9062" w:leader="dot"/>
        </w:tabs>
        <w:rPr>
          <w:rFonts w:eastAsia="" w:eastAsiaTheme="minorEastAsia"/>
          <w:sz w:val="24"/>
          <w:szCs w:val="24"/>
          <w:lang w:val="cs-CZ" w:eastAsia="cs-CZ"/>
        </w:rPr>
      </w:pPr>
      <w:r>
        <w:fldChar w:fldCharType="begin"/>
      </w:r>
      <w:r>
        <w:rPr>
          <w:rStyle w:val="IndexLink"/>
          <w:rFonts w:cs="Times New Roman" w:ascii="Times New Roman" w:hAnsi="Times New Roman"/>
        </w:rPr>
        <w:instrText xml:space="preserve"> TOC \c "Picture" \h </w:instrText>
      </w:r>
      <w:r>
        <w:rPr>
          <w:rStyle w:val="IndexLink"/>
          <w:rFonts w:cs="Times New Roman" w:ascii="Times New Roman" w:hAnsi="Times New Roman"/>
        </w:rPr>
        <w:fldChar w:fldCharType="separate"/>
      </w:r>
      <w:hyperlink w:anchor="_Toc160981258">
        <w:r>
          <w:rPr>
            <w:rStyle w:val="IndexLink"/>
            <w:rFonts w:cs="Times New Roman" w:ascii="Times New Roman" w:hAnsi="Times New Roman"/>
          </w:rPr>
          <w:t>Picture 1 Initial housing design</w:t>
        </w:r>
        <w:r>
          <w:rPr>
            <w:webHidden/>
          </w:rPr>
          <w:fldChar w:fldCharType="begin"/>
        </w:r>
        <w:r>
          <w:rPr>
            <w:webHidden/>
          </w:rPr>
          <w:instrText xml:space="preserve">PAGEREF _Toc160981258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59">
        <w:r>
          <w:rPr>
            <w:rStyle w:val="IndexLink"/>
            <w:rFonts w:cs="Times New Roman" w:ascii="Times New Roman" w:hAnsi="Times New Roman"/>
          </w:rPr>
          <w:t>Picture 2 Dimension sketch for the components</w:t>
        </w:r>
        <w:r>
          <w:rPr>
            <w:webHidden/>
          </w:rPr>
          <w:fldChar w:fldCharType="begin"/>
        </w:r>
        <w:r>
          <w:rPr>
            <w:webHidden/>
          </w:rPr>
          <w:instrText xml:space="preserve">PAGEREF _Toc160981259 \h</w:instrText>
        </w:r>
        <w:r>
          <w:rPr>
            <w:webHidden/>
          </w:rPr>
          <w:fldChar w:fldCharType="separate"/>
        </w:r>
        <w:r>
          <w:rPr>
            <w:rStyle w:val="IndexLink"/>
          </w:rPr>
          <w:tab/>
          <w:t>6</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0">
        <w:r>
          <w:rPr>
            <w:rStyle w:val="IndexLink"/>
            <w:rFonts w:cs="Times New Roman" w:ascii="Times New Roman" w:hAnsi="Times New Roman"/>
          </w:rPr>
          <w:t>Picture 3 Low Fidelity Design for mobile app</w:t>
        </w:r>
        <w:r>
          <w:rPr>
            <w:webHidden/>
          </w:rPr>
          <w:fldChar w:fldCharType="begin"/>
        </w:r>
        <w:r>
          <w:rPr>
            <w:webHidden/>
          </w:rPr>
          <w:instrText xml:space="preserve">PAGEREF _Toc160981260 \h</w:instrText>
        </w:r>
        <w:r>
          <w:rPr>
            <w:webHidden/>
          </w:rPr>
          <w:fldChar w:fldCharType="separate"/>
        </w:r>
        <w:r>
          <w:rPr>
            <w:rStyle w:val="IndexLink"/>
          </w:rPr>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1">
        <w:r>
          <w:rPr>
            <w:webHidden/>
          </w:rPr>
          <w:fldChar w:fldCharType="begin"/>
        </w:r>
        <w:r>
          <w:rPr>
            <w:webHidden/>
          </w:rPr>
          <w:instrText xml:space="preserve">PAGEREF _Toc160981261 \h</w:instrText>
        </w:r>
        <w:r>
          <w:rPr>
            <w:webHidden/>
          </w:rPr>
          <w:fldChar w:fldCharType="separate"/>
        </w:r>
        <w:r>
          <w:rPr>
            <w:rStyle w:val="IndexLink"/>
          </w:rPr>
          <w:t>Picture 4 Wiring diagram 1</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2">
        <w:r>
          <w:rPr>
            <w:webHidden/>
          </w:rPr>
          <w:fldChar w:fldCharType="begin"/>
        </w:r>
        <w:r>
          <w:rPr>
            <w:webHidden/>
          </w:rPr>
          <w:instrText xml:space="preserve">PAGEREF _Toc160981262 \h</w:instrText>
        </w:r>
        <w:r>
          <w:rPr>
            <w:webHidden/>
          </w:rPr>
          <w:fldChar w:fldCharType="separate"/>
        </w:r>
        <w:r>
          <w:rPr>
            <w:rStyle w:val="IndexLink"/>
          </w:rPr>
          <w:t>Picture 5 Wiring diagram 2</w:t>
          <w:tab/>
          <w:t>7</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3">
        <w:r>
          <w:rPr>
            <w:webHidden/>
          </w:rPr>
          <w:fldChar w:fldCharType="begin"/>
        </w:r>
        <w:r>
          <w:rPr>
            <w:webHidden/>
          </w:rPr>
          <w:instrText xml:space="preserve">PAGEREF _Toc160981263 \h</w:instrText>
        </w:r>
        <w:r>
          <w:rPr>
            <w:webHidden/>
          </w:rPr>
          <w:fldChar w:fldCharType="separate"/>
        </w:r>
        <w:r>
          <w:rPr>
            <w:rStyle w:val="IndexLink"/>
          </w:rPr>
          <w:t>Picture 6 Renders of final design</w:t>
          <w:tab/>
          <w:t>9</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4">
        <w:r>
          <w:rPr>
            <w:webHidden/>
          </w:rPr>
          <w:fldChar w:fldCharType="begin"/>
        </w:r>
        <w:r>
          <w:rPr>
            <w:webHidden/>
          </w:rPr>
          <w:instrText xml:space="preserve">PAGEREF _Toc160981264 \h</w:instrText>
        </w:r>
        <w:r>
          <w:rPr>
            <w:webHidden/>
          </w:rPr>
          <w:fldChar w:fldCharType="separate"/>
        </w:r>
        <w:r>
          <w:rPr>
            <w:rStyle w:val="IndexLink"/>
          </w:rPr>
          <w:t>Picture 7 High-Fidelity Design</w:t>
          <w:tab/>
          <w:t>14</w:t>
        </w:r>
        <w:r>
          <w:rPr>
            <w:webHidden/>
          </w:rPr>
          <w:fldChar w:fldCharType="end"/>
        </w:r>
      </w:hyperlink>
    </w:p>
    <w:p>
      <w:pPr>
        <w:pStyle w:val="TableofFigures"/>
        <w:tabs>
          <w:tab w:val="clear" w:pos="708"/>
          <w:tab w:val="right" w:pos="9062" w:leader="dot"/>
        </w:tabs>
        <w:rPr>
          <w:rFonts w:eastAsia="" w:eastAsiaTheme="minorEastAsia"/>
          <w:sz w:val="24"/>
          <w:szCs w:val="24"/>
          <w:lang w:val="cs-CZ" w:eastAsia="cs-CZ"/>
        </w:rPr>
      </w:pPr>
      <w:hyperlink w:anchor="_Toc160981265">
        <w:r>
          <w:rPr>
            <w:webHidden/>
          </w:rPr>
          <w:fldChar w:fldCharType="begin"/>
        </w:r>
        <w:r>
          <w:rPr>
            <w:webHidden/>
          </w:rPr>
          <w:instrText xml:space="preserve">PAGEREF _Toc160981265 \h</w:instrText>
        </w:r>
        <w:r>
          <w:rPr>
            <w:webHidden/>
          </w:rPr>
          <w:fldChar w:fldCharType="separate"/>
        </w:r>
        <w:r>
          <w:rPr>
            <w:rStyle w:val="IndexLink"/>
          </w:rPr>
          <w:t>Picture 8 Mid-Fidelity Design</w:t>
          <w:tab/>
          <w:t>14</w:t>
        </w:r>
        <w:r>
          <w:rPr>
            <w:webHidden/>
          </w:rPr>
          <w:fldChar w:fldCharType="end"/>
        </w:r>
      </w:hyperlink>
      <w:r>
        <w:rPr>
          <w:rStyle w:val="IndexLink"/>
        </w:rPr>
        <w:fldChar w:fldCharType="end"/>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spacing w:before="0" w:after="0"/>
        <w:ind w:hanging="709" w:left="1486"/>
        <w:rPr/>
      </w:pPr>
      <w:bookmarkStart w:id="31" w:name="_Toc160893562"/>
      <w:r>
        <w:rPr/>
        <w:t>Reference list</w:t>
      </w:r>
      <w:bookmarkEnd w:id="31"/>
    </w:p>
    <w:p>
      <w:pPr>
        <w:pStyle w:val="Normal"/>
        <w:spacing w:lineRule="auto" w:line="360" w:before="360" w:after="240"/>
        <w:rPr>
          <w:rFonts w:ascii="Times New Roman" w:hAnsi="Times New Roman" w:eastAsia="HGSKyokashotai" w:cs="Times New Roman"/>
          <w:lang w:val="en-GB"/>
        </w:rPr>
      </w:pPr>
      <w:r>
        <w:rPr>
          <w:rFonts w:eastAsia="HGSKyokashotai" w:cs="Times New Roman" w:ascii="Times New Roman" w:hAnsi="Times New Roman"/>
          <w:lang w:val="en-GB"/>
        </w:rPr>
        <w:t xml:space="preserve">Noëlle Cotter, Eugene Monahan, Helen McAvoy, Patrick Goodman 2012, ‘Coping with the cold – exploring relationships between cold housing, health and social wellbeing in a sample of older people in Ireland’ </w:t>
      </w:r>
      <w:r>
        <w:rPr>
          <w:rFonts w:eastAsia="HGSKyokashotai" w:cs="Times New Roman" w:ascii="Times New Roman" w:hAnsi="Times New Roman"/>
          <w:i/>
          <w:iCs/>
          <w:lang w:val="en-GB"/>
        </w:rPr>
        <w:t xml:space="preserve">emerald </w:t>
      </w:r>
      <w:r>
        <w:rPr>
          <w:rFonts w:eastAsia="HGSKyokashotai" w:cs="Times New Roman" w:ascii="Times New Roman" w:hAnsi="Times New Roman"/>
          <w:lang w:val="en-GB"/>
        </w:rPr>
        <w:t xml:space="preserve">[Online]. Available from: </w:t>
      </w:r>
      <w:hyperlink r:id="rId18">
        <w:r>
          <w:rPr>
            <w:rStyle w:val="Hyperlink"/>
          </w:rPr>
          <w:t>https://www.emerald.com/insight/content/doi/10.1108/14717791211213607/full/html</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t xml:space="preserve">Ahmad Roihan, Ferry Sudarto, Trengginas Cahyo Putro </w:t>
      </w:r>
      <w:r>
        <w:rPr>
          <w:rFonts w:eastAsia="HGSKyokashotai" w:cs="Times New Roman" w:ascii="Times New Roman" w:hAnsi="Times New Roman"/>
          <w:lang w:val="en-GB"/>
        </w:rPr>
        <w:t xml:space="preserve">2018, ‘Internet of Things on Monitoring and Control System in Server Area’ </w:t>
      </w:r>
      <w:r>
        <w:rPr>
          <w:rFonts w:eastAsia="HGSKyokashotai" w:cs="Times New Roman" w:ascii="Times New Roman" w:hAnsi="Times New Roman"/>
          <w:i/>
          <w:iCs/>
          <w:lang w:val="en-GB"/>
        </w:rPr>
        <w:t xml:space="preserve">ieeexplore </w:t>
      </w:r>
      <w:r>
        <w:rPr>
          <w:rFonts w:eastAsia="HGSKyokashotai" w:cs="Times New Roman" w:ascii="Times New Roman" w:hAnsi="Times New Roman"/>
          <w:lang w:val="en-GB"/>
        </w:rPr>
        <w:t xml:space="preserve">[Online]. Available from: </w:t>
      </w:r>
      <w:hyperlink r:id="rId19">
        <w:r>
          <w:rPr>
            <w:rStyle w:val="Hyperlink"/>
          </w:rPr>
          <w:t>https://ieeexplore.ieee.org/abstract/document/8549759</w:t>
        </w:r>
      </w:hyperlink>
      <w:r>
        <w:rPr>
          <w:rFonts w:eastAsia="HGSKyokashotai" w:cs="Times New Roman" w:ascii="Times New Roman" w:hAnsi="Times New Roman"/>
          <w:lang w:val="en-GB"/>
        </w:rPr>
        <w:br/>
        <w:t xml:space="preserve">[Viewed 8 March 2024]. </w:t>
      </w:r>
    </w:p>
    <w:p>
      <w:pPr>
        <w:pStyle w:val="Normal"/>
        <w:spacing w:lineRule="auto" w:line="360" w:before="360" w:after="240"/>
        <w:rPr>
          <w:rFonts w:ascii="Times New Roman" w:hAnsi="Times New Roman" w:eastAsia="HGSKyokashotai" w:cs="Times New Roman"/>
          <w:lang w:val="sk-SK"/>
        </w:rPr>
      </w:pPr>
      <w:r>
        <w:rPr>
          <w:rFonts w:eastAsia="HGSKyokashotai" w:cs="Times New Roman" w:ascii="Times New Roman" w:hAnsi="Times New Roman"/>
          <w:lang w:val="sk-SK"/>
        </w:rPr>
      </w:r>
    </w:p>
    <w:p>
      <w:pPr>
        <w:pStyle w:val="Normal"/>
        <w:spacing w:before="0" w:after="160"/>
        <w:rPr>
          <w:rFonts w:ascii="Times New Roman" w:hAnsi="Times New Roman" w:cs="Times New Roman"/>
        </w:rPr>
      </w:pPr>
      <w:r>
        <w:rPr>
          <w:rFonts w:cs="Times New Roman" w:ascii="Times New Roman" w:hAnsi="Times New Roman"/>
        </w:rPr>
      </w:r>
    </w:p>
    <w:sectPr>
      <w:headerReference w:type="default" r:id="rId20"/>
      <w:footerReference w:type="default" r:id="rId21"/>
      <w:type w:val="nextPage"/>
      <w:pgSz w:w="11906" w:h="16838"/>
      <w:pgMar w:left="1417" w:right="1417" w:gutter="0" w:header="426" w:top="993" w:footer="709" w:bottom="851"/>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1104081"/>
    </w:sdtPr>
    <w:sdtContent>
      <w:p>
        <w:pPr>
          <w:pStyle w:val="Footer"/>
          <w:jc w:val="center"/>
          <w:rPr/>
        </w:pPr>
        <w:r>
          <w:rPr/>
          <w:fldChar w:fldCharType="begin"/>
        </w:r>
        <w:r>
          <w:rPr/>
          <w:instrText xml:space="preserve"> PAGE </w:instrText>
        </w:r>
        <w:r>
          <w:rPr/>
          <w:fldChar w:fldCharType="separate"/>
        </w:r>
        <w:r>
          <w:rPr/>
          <w:t>22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Academic Year: 2023/2024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trackRevisions/>
  <w:defaultTabStop w:val="708"/>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sk-S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Nadpis1Char"/>
    <w:uiPriority w:val="9"/>
    <w:qFormat/>
    <w:rsid w:val="00223344"/>
    <w:pPr>
      <w:keepNext w:val="true"/>
      <w:keepLines/>
      <w:numPr>
        <w:ilvl w:val="0"/>
        <w:numId w:val="1"/>
      </w:numPr>
      <w:spacing w:before="53" w:after="0"/>
      <w:ind w:hanging="709" w:left="1486"/>
      <w:outlineLvl w:val="0"/>
    </w:pPr>
    <w:rPr>
      <w:rFonts w:ascii="Times New Roman" w:hAnsi="Times New Roman" w:eastAsia="" w:cs="Times New Roman" w:eastAsiaTheme="majorEastAsia"/>
      <w:b/>
      <w:bCs/>
      <w:color w:themeColor="accent1" w:themeShade="bf" w:val="2F5496"/>
      <w:sz w:val="40"/>
      <w:szCs w:val="40"/>
    </w:rPr>
  </w:style>
  <w:style w:type="paragraph" w:styleId="Heading2">
    <w:name w:val="Heading 2"/>
    <w:basedOn w:val="Normal"/>
    <w:next w:val="Normal"/>
    <w:link w:val="Nadpis2Char"/>
    <w:uiPriority w:val="9"/>
    <w:unhideWhenUsed/>
    <w:qFormat/>
    <w:rsid w:val="00dd583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dpis3Char"/>
    <w:uiPriority w:val="9"/>
    <w:semiHidden/>
    <w:unhideWhenUsed/>
    <w:qFormat/>
    <w:rsid w:val="005940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link w:val="Header"/>
    <w:uiPriority w:val="99"/>
    <w:qFormat/>
    <w:rsid w:val="004114b9"/>
    <w:rPr/>
  </w:style>
  <w:style w:type="character" w:styleId="PtaChar" w:customStyle="1">
    <w:name w:val="Päta Char"/>
    <w:basedOn w:val="DefaultParagraphFont"/>
    <w:link w:val="Footer"/>
    <w:uiPriority w:val="99"/>
    <w:qFormat/>
    <w:rsid w:val="004114b9"/>
    <w:rPr/>
  </w:style>
  <w:style w:type="character" w:styleId="NzovChar" w:customStyle="1">
    <w:name w:val="Názov Char"/>
    <w:basedOn w:val="DefaultParagraphFont"/>
    <w:link w:val="Title"/>
    <w:uiPriority w:val="10"/>
    <w:qFormat/>
    <w:rsid w:val="00d01738"/>
    <w:rPr>
      <w:rFonts w:ascii="Times New Roman" w:hAnsi="Times New Roman" w:eastAsia="Times New Roman" w:cs="Times New Roman"/>
      <w:b/>
      <w:bCs/>
      <w:kern w:val="0"/>
      <w:sz w:val="44"/>
      <w:szCs w:val="44"/>
    </w:rPr>
  </w:style>
  <w:style w:type="character" w:styleId="Nadpis1Char" w:customStyle="1">
    <w:name w:val="Nadpis 1 Char"/>
    <w:basedOn w:val="DefaultParagraphFont"/>
    <w:link w:val="Heading1"/>
    <w:uiPriority w:val="9"/>
    <w:qFormat/>
    <w:rsid w:val="00223344"/>
    <w:rPr>
      <w:rFonts w:ascii="Times New Roman" w:hAnsi="Times New Roman" w:eastAsia="" w:cs="Times New Roman" w:eastAsiaTheme="majorEastAsia"/>
      <w:b/>
      <w:bCs/>
      <w:color w:themeColor="accent1" w:themeShade="bf" w:val="2F5496"/>
      <w:sz w:val="40"/>
      <w:szCs w:val="40"/>
    </w:rPr>
  </w:style>
  <w:style w:type="character" w:styleId="Hyperlink">
    <w:name w:val="Hyperlink"/>
    <w:basedOn w:val="DefaultParagraphFont"/>
    <w:uiPriority w:val="99"/>
    <w:unhideWhenUsed/>
    <w:rsid w:val="00ac68bd"/>
    <w:rPr>
      <w:color w:themeColor="hyperlink" w:val="0563C1"/>
      <w:u w:val="single"/>
    </w:rPr>
  </w:style>
  <w:style w:type="character" w:styleId="UnresolvedMention">
    <w:name w:val="Unresolved Mention"/>
    <w:basedOn w:val="DefaultParagraphFont"/>
    <w:uiPriority w:val="99"/>
    <w:semiHidden/>
    <w:unhideWhenUsed/>
    <w:qFormat/>
    <w:rsid w:val="00ac68bd"/>
    <w:rPr>
      <w:color w:val="605E5C"/>
      <w:shd w:fill="E1DFDD" w:val="clear"/>
    </w:rPr>
  </w:style>
  <w:style w:type="character" w:styleId="Given-names" w:customStyle="1">
    <w:name w:val="given-names"/>
    <w:basedOn w:val="DefaultParagraphFont"/>
    <w:qFormat/>
    <w:rsid w:val="006d265e"/>
    <w:rPr/>
  </w:style>
  <w:style w:type="character" w:styleId="Surname" w:customStyle="1">
    <w:name w:val="surname"/>
    <w:basedOn w:val="DefaultParagraphFont"/>
    <w:qFormat/>
    <w:rsid w:val="006d265e"/>
    <w:rPr/>
  </w:style>
  <w:style w:type="character" w:styleId="Nadpis2Char" w:customStyle="1">
    <w:name w:val="Nadpis 2 Char"/>
    <w:basedOn w:val="DefaultParagraphFont"/>
    <w:link w:val="Heading2"/>
    <w:uiPriority w:val="9"/>
    <w:qFormat/>
    <w:rsid w:val="00dd583d"/>
    <w:rPr>
      <w:rFonts w:ascii="Calibri Light" w:hAnsi="Calibri Light" w:eastAsia="" w:cs="" w:asciiTheme="majorHAnsi" w:cstheme="majorBidi" w:eastAsiaTheme="majorEastAsia" w:hAnsiTheme="majorHAnsi"/>
      <w:color w:themeColor="accent1" w:themeShade="bf" w:val="2F5496"/>
      <w:sz w:val="26"/>
      <w:szCs w:val="26"/>
      <w:lang w:val="en-US"/>
    </w:rPr>
  </w:style>
  <w:style w:type="character" w:styleId="Sc91" w:customStyle="1">
    <w:name w:val="sc91"/>
    <w:basedOn w:val="DefaultParagraphFont"/>
    <w:qFormat/>
    <w:rsid w:val="00dd6a9f"/>
    <w:rPr>
      <w:rFonts w:ascii="Courier New" w:hAnsi="Courier New" w:cs="Courier New"/>
      <w:color w:val="804000"/>
      <w:sz w:val="20"/>
      <w:szCs w:val="20"/>
    </w:rPr>
  </w:style>
  <w:style w:type="character" w:styleId="Sc0" w:customStyle="1">
    <w:name w:val="sc0"/>
    <w:basedOn w:val="DefaultParagraphFont"/>
    <w:qFormat/>
    <w:rsid w:val="00dd6a9f"/>
    <w:rPr>
      <w:rFonts w:ascii="Courier New" w:hAnsi="Courier New" w:cs="Courier New"/>
      <w:color w:val="000000"/>
      <w:sz w:val="20"/>
      <w:szCs w:val="20"/>
    </w:rPr>
  </w:style>
  <w:style w:type="character" w:styleId="Sc11" w:customStyle="1">
    <w:name w:val="sc11"/>
    <w:basedOn w:val="DefaultParagraphFont"/>
    <w:qFormat/>
    <w:rsid w:val="00dd6a9f"/>
    <w:rPr>
      <w:rFonts w:ascii="Courier New" w:hAnsi="Courier New" w:cs="Courier New"/>
      <w:color w:val="000000"/>
      <w:sz w:val="20"/>
      <w:szCs w:val="20"/>
    </w:rPr>
  </w:style>
  <w:style w:type="character" w:styleId="Sc21" w:customStyle="1">
    <w:name w:val="sc21"/>
    <w:basedOn w:val="DefaultParagraphFont"/>
    <w:qFormat/>
    <w:rsid w:val="00dd6a9f"/>
    <w:rPr>
      <w:rFonts w:ascii="Courier New" w:hAnsi="Courier New" w:cs="Courier New"/>
      <w:color w:val="008000"/>
      <w:sz w:val="20"/>
      <w:szCs w:val="20"/>
    </w:rPr>
  </w:style>
  <w:style w:type="character" w:styleId="Sc161" w:customStyle="1">
    <w:name w:val="sc161"/>
    <w:basedOn w:val="DefaultParagraphFont"/>
    <w:qFormat/>
    <w:rsid w:val="00dd6a9f"/>
    <w:rPr>
      <w:rFonts w:ascii="Courier New" w:hAnsi="Courier New" w:cs="Courier New"/>
      <w:color w:val="8000FF"/>
      <w:sz w:val="20"/>
      <w:szCs w:val="20"/>
    </w:rPr>
  </w:style>
  <w:style w:type="character" w:styleId="Sc101" w:customStyle="1">
    <w:name w:val="sc101"/>
    <w:basedOn w:val="DefaultParagraphFont"/>
    <w:qFormat/>
    <w:rsid w:val="00dd6a9f"/>
    <w:rPr>
      <w:rFonts w:ascii="Courier New" w:hAnsi="Courier New" w:cs="Courier New"/>
      <w:b/>
      <w:bCs/>
      <w:color w:val="000080"/>
      <w:sz w:val="20"/>
      <w:szCs w:val="20"/>
    </w:rPr>
  </w:style>
  <w:style w:type="character" w:styleId="Sc61" w:customStyle="1">
    <w:name w:val="sc61"/>
    <w:basedOn w:val="DefaultParagraphFont"/>
    <w:qFormat/>
    <w:rsid w:val="00dd6a9f"/>
    <w:rPr>
      <w:rFonts w:ascii="Courier New" w:hAnsi="Courier New" w:cs="Courier New"/>
      <w:color w:val="808080"/>
      <w:sz w:val="20"/>
      <w:szCs w:val="20"/>
    </w:rPr>
  </w:style>
  <w:style w:type="character" w:styleId="Sc41" w:customStyle="1">
    <w:name w:val="sc41"/>
    <w:basedOn w:val="DefaultParagraphFont"/>
    <w:qFormat/>
    <w:rsid w:val="00dd6a9f"/>
    <w:rPr>
      <w:rFonts w:ascii="Courier New" w:hAnsi="Courier New" w:cs="Courier New"/>
      <w:color w:val="FF8000"/>
      <w:sz w:val="20"/>
      <w:szCs w:val="20"/>
    </w:rPr>
  </w:style>
  <w:style w:type="character" w:styleId="Sc51" w:customStyle="1">
    <w:name w:val="sc51"/>
    <w:basedOn w:val="DefaultParagraphFont"/>
    <w:qFormat/>
    <w:rsid w:val="00dd6a9f"/>
    <w:rPr>
      <w:rFonts w:ascii="Courier New" w:hAnsi="Courier New" w:cs="Courier New"/>
      <w:b/>
      <w:bCs/>
      <w:color w:val="0000FF"/>
      <w:sz w:val="20"/>
      <w:szCs w:val="20"/>
    </w:rPr>
  </w:style>
  <w:style w:type="character" w:styleId="FollowedHyperlink">
    <w:name w:val="FollowedHyperlink"/>
    <w:basedOn w:val="DefaultParagraphFont"/>
    <w:uiPriority w:val="99"/>
    <w:semiHidden/>
    <w:unhideWhenUsed/>
    <w:rsid w:val="00614993"/>
    <w:rPr>
      <w:color w:themeColor="followedHyperlink" w:val="954F72"/>
      <w:u w:val="single"/>
    </w:rPr>
  </w:style>
  <w:style w:type="character" w:styleId="Nadpis3Char" w:customStyle="1">
    <w:name w:val="Nadpis 3 Char"/>
    <w:basedOn w:val="DefaultParagraphFont"/>
    <w:link w:val="Heading3"/>
    <w:uiPriority w:val="9"/>
    <w:semiHidden/>
    <w:qFormat/>
    <w:rsid w:val="005940ba"/>
    <w:rPr>
      <w:rFonts w:ascii="Calibri Light" w:hAnsi="Calibri Light" w:eastAsia="" w:cs="" w:asciiTheme="majorHAnsi" w:cstheme="majorBidi" w:eastAsiaTheme="majorEastAsia" w:hAnsiTheme="majorHAnsi"/>
      <w:color w:themeColor="accent1" w:themeShade="7f" w:val="1F3763"/>
      <w:sz w:val="24"/>
      <w:szCs w:val="24"/>
      <w:lang w:val="en-US"/>
    </w:rPr>
  </w:style>
  <w:style w:type="character" w:styleId="IndexLink" w:customStyle="1">
    <w:name w:val="Index Link"/>
    <w:qFormat/>
    <w:rPr/>
  </w:style>
  <w:style w:type="character" w:styleId="Linenumber1">
    <w:name w:val="line number1"/>
    <w:qFormat/>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lavikaChar"/>
    <w:uiPriority w:val="99"/>
    <w:unhideWhenUsed/>
    <w:rsid w:val="004114b9"/>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114b9"/>
    <w:pPr>
      <w:tabs>
        <w:tab w:val="clear" w:pos="708"/>
        <w:tab w:val="center" w:pos="4536" w:leader="none"/>
        <w:tab w:val="right" w:pos="9072" w:leader="none"/>
      </w:tabs>
      <w:spacing w:lineRule="auto" w:line="240" w:before="0" w:after="0"/>
    </w:pPr>
    <w:rPr/>
  </w:style>
  <w:style w:type="paragraph" w:styleId="Title">
    <w:name w:val="Title"/>
    <w:basedOn w:val="Normal"/>
    <w:link w:val="NzovChar"/>
    <w:uiPriority w:val="10"/>
    <w:qFormat/>
    <w:rsid w:val="00d01738"/>
    <w:pPr>
      <w:widowControl w:val="false"/>
      <w:spacing w:lineRule="auto" w:line="240" w:before="0" w:after="0"/>
      <w:ind w:left="1282" w:right="1043"/>
    </w:pPr>
    <w:rPr>
      <w:rFonts w:ascii="Times New Roman" w:hAnsi="Times New Roman" w:eastAsia="Times New Roman" w:cs="Times New Roman"/>
      <w:b/>
      <w:bCs/>
      <w:kern w:val="0"/>
      <w:sz w:val="44"/>
      <w:szCs w:val="44"/>
    </w:rPr>
  </w:style>
  <w:style w:type="paragraph" w:styleId="ListParagraph">
    <w:name w:val="List Paragraph"/>
    <w:basedOn w:val="Normal"/>
    <w:uiPriority w:val="34"/>
    <w:qFormat/>
    <w:rsid w:val="00fc0388"/>
    <w:pPr>
      <w:spacing w:before="0" w:after="160"/>
      <w:ind w:left="720"/>
      <w:contextualSpacing/>
    </w:pPr>
    <w:rPr/>
  </w:style>
  <w:style w:type="paragraph" w:styleId="SectionName" w:customStyle="1">
    <w:name w:val="sectionName"/>
    <w:basedOn w:val="Normal"/>
    <w:qFormat/>
    <w:rsid w:val="003e0b6a"/>
    <w:pPr/>
    <w:rPr>
      <w:rFonts w:ascii="Times New Roman" w:hAnsi="Times New Roman" w:cs="Times New Roman"/>
      <w:b/>
      <w:bCs/>
      <w:sz w:val="28"/>
      <w:szCs w:val="28"/>
    </w:rPr>
  </w:style>
  <w:style w:type="paragraph" w:styleId="SectionText" w:customStyle="1">
    <w:name w:val="sectionText"/>
    <w:basedOn w:val="ListParagraph"/>
    <w:qFormat/>
    <w:rsid w:val="00e21414"/>
    <w:pPr>
      <w:numPr>
        <w:ilvl w:val="0"/>
        <w:numId w:val="2"/>
      </w:numPr>
    </w:pPr>
    <w:rPr>
      <w:rFonts w:ascii="Times New Roman" w:hAnsi="Times New Roman" w:cs="Times New Roman"/>
      <w:sz w:val="24"/>
      <w:szCs w:val="24"/>
    </w:rPr>
  </w:style>
  <w:style w:type="paragraph" w:styleId="Caption11" w:customStyle="1">
    <w:name w:val="caption11"/>
    <w:basedOn w:val="Normal"/>
    <w:next w:val="Normal"/>
    <w:uiPriority w:val="35"/>
    <w:unhideWhenUsed/>
    <w:qFormat/>
    <w:rsid w:val="00773251"/>
    <w:pPr>
      <w:spacing w:lineRule="auto" w:line="240" w:before="0" w:after="200"/>
    </w:pPr>
    <w:rPr>
      <w:i/>
      <w:iCs/>
      <w:color w:themeColor="text2" w:val="44546A"/>
      <w:sz w:val="18"/>
      <w:szCs w:val="18"/>
    </w:rPr>
  </w:style>
  <w:style w:type="paragraph" w:styleId="TableofFigures">
    <w:name w:val="Table of Figures"/>
    <w:basedOn w:val="Normal"/>
    <w:next w:val="Normal"/>
    <w:uiPriority w:val="99"/>
    <w:unhideWhenUsed/>
    <w:rsid w:val="00126ad9"/>
    <w:pPr>
      <w:spacing w:before="0" w:after="0"/>
    </w:pPr>
    <w:rPr/>
  </w:style>
  <w:style w:type="paragraph" w:styleId="TOC1">
    <w:name w:val="TOC 1"/>
    <w:basedOn w:val="Normal"/>
    <w:next w:val="Normal"/>
    <w:autoRedefine/>
    <w:uiPriority w:val="39"/>
    <w:unhideWhenUsed/>
    <w:rsid w:val="005940ba"/>
    <w:pPr>
      <w:spacing w:before="0" w:after="100"/>
    </w:pPr>
    <w:rPr/>
  </w:style>
  <w:style w:type="paragraph" w:styleId="TOC2">
    <w:name w:val="TOC 2"/>
    <w:basedOn w:val="Index"/>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customStyle="1">
    <w:name w:val="Frame Contents"/>
    <w:basedOn w:val="Normal"/>
    <w:qFormat/>
    <w:pPr/>
    <w:rPr/>
  </w:style>
  <w:style w:type="paragraph" w:styleId="Revision">
    <w:name w:val="Revision"/>
    <w:uiPriority w:val="99"/>
    <w:semiHidden/>
    <w:qFormat/>
    <w:rsid w:val="00fa380a"/>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styleId="Mriekatabuky">
    <w:name w:val="Table Grid"/>
    <w:basedOn w:val="Normlnatabuka"/>
    <w:uiPriority w:val="39"/>
    <w:rsid w:val="00122d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byajntabuka3">
    <w:name w:val="Plain Table 3"/>
    <w:basedOn w:val="Normlnatabuka"/>
    <w:uiPriority w:val="43"/>
    <w:rsid w:val="00122d04"/>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ukasmriekou5tmavzvraznenie1">
    <w:name w:val="Grid Table 5 Dark Accent 1"/>
    <w:basedOn w:val="Normlnatabuka"/>
    <w:uiPriority w:val="50"/>
    <w:rsid w:val="00122d04"/>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Jakub-Lukac/Iot_Project" TargetMode="External"/><Relationship Id="rId4" Type="http://schemas.openxmlformats.org/officeDocument/2006/relationships/hyperlink" Target="https://trello.com/b/5Fzlq8Bj/main" TargetMode="External"/><Relationship Id="rId5" Type="http://schemas.openxmlformats.org/officeDocument/2006/relationships/hyperlink" Target="https://www.emerald.com/insight/search?q=No&#235;lle Cotter"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www.emerald.com/insight/content/doi/10.1108/14717791211213607/full/html" TargetMode="External"/><Relationship Id="rId19" Type="http://schemas.openxmlformats.org/officeDocument/2006/relationships/hyperlink" Target="https://ieeexplore.ieee.org/abstract/document/8549759"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í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82086AEE22C14A99D056CFAF1F4FE7" ma:contentTypeVersion="12" ma:contentTypeDescription="Create a new document." ma:contentTypeScope="" ma:versionID="c42942cdf5b2a54066834ecc9eaf14b7">
  <xsd:schema xmlns:xsd="http://www.w3.org/2001/XMLSchema" xmlns:xs="http://www.w3.org/2001/XMLSchema" xmlns:p="http://schemas.microsoft.com/office/2006/metadata/properties" xmlns:ns3="cf188fe0-14e6-49b0-9f0d-9b0aa24eabca" xmlns:ns4="c07a212d-7ff7-480c-a844-84b71b778dac" targetNamespace="http://schemas.microsoft.com/office/2006/metadata/properties" ma:root="true" ma:fieldsID="0e05e6077933f1a3952dd108e86f9a34" ns3:_="" ns4:_="">
    <xsd:import namespace="cf188fe0-14e6-49b0-9f0d-9b0aa24eabca"/>
    <xsd:import namespace="c07a212d-7ff7-480c-a844-84b71b778da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88fe0-14e6-49b0-9f0d-9b0aa24e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a212d-7ff7-480c-a844-84b71b778da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f188fe0-14e6-49b0-9f0d-9b0aa24eabca" xsi:nil="true"/>
  </documentManagement>
</p:properties>
</file>

<file path=customXml/itemProps1.xml><?xml version="1.0" encoding="utf-8"?>
<ds:datastoreItem xmlns:ds="http://schemas.openxmlformats.org/officeDocument/2006/customXml" ds:itemID="{AB7346A1-0E34-45AE-8CA4-BAD1A341A495}">
  <ds:schemaRefs>
    <ds:schemaRef ds:uri="http://schemas.microsoft.com/sharepoint/v3/contenttype/forms"/>
  </ds:schemaRefs>
</ds:datastoreItem>
</file>

<file path=customXml/itemProps2.xml><?xml version="1.0" encoding="utf-8"?>
<ds:datastoreItem xmlns:ds="http://schemas.openxmlformats.org/officeDocument/2006/customXml" ds:itemID="{9025A2AC-648B-410F-ADAD-5950333C3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88fe0-14e6-49b0-9f0d-9b0aa24eabca"/>
    <ds:schemaRef ds:uri="c07a212d-7ff7-480c-a844-84b71b778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FCCDD-61AF-4236-9436-D27060D396C3}">
  <ds:schemaRefs>
    <ds:schemaRef ds:uri="http://schemas.openxmlformats.org/officeDocument/2006/bibliography"/>
  </ds:schemaRefs>
</ds:datastoreItem>
</file>

<file path=customXml/itemProps4.xml><?xml version="1.0" encoding="utf-8"?>
<ds:datastoreItem xmlns:ds="http://schemas.openxmlformats.org/officeDocument/2006/customXml" ds:itemID="{E9360D53-2045-4061-9D0C-00336A62B861}">
  <ds:schemaRefs>
    <ds:schemaRef ds:uri="http://schemas.microsoft.com/office/2006/metadata/properties"/>
    <ds:schemaRef ds:uri="http://schemas.microsoft.com/office/infopath/2007/PartnerControls"/>
    <ds:schemaRef ds:uri="cf188fe0-14e6-49b0-9f0d-9b0aa24eabca"/>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Application>LibreOffice/7.6.6.3$Linux_X86_64 LibreOffice_project/60$Build-3</Application>
  <AppVersion>15.0000</AppVersion>
  <Pages>22</Pages>
  <Words>3374</Words>
  <Characters>19297</Characters>
  <CharactersWithSpaces>22703</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2023-10-01T10:21:00Z</dcterms:created>
  <dc:creator>Jakub Lukáč - STUDENT</dc:creator>
  <dc:description/>
  <dc:language>en-BW</dc:language>
  <cp:lastModifiedBy/>
  <dcterms:modified xsi:type="dcterms:W3CDTF">2024-04-26T14:17:35Z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0x010100F982086AEE22C14A99D056CFAF1F4FE7</vt:lpwstr>
  </property>
  <property fmtid="{D5CDD505-2E9C-101B-9397-08002B2CF9AE}" pid="3" name="ZOTERO_PREF_1">
    <vt:lpwstr>&lt;data data-version="3" zotero-version="6.0.30"&gt;&lt;session id="7kgf4hyA"/&gt;&lt;style id="http://www.zotero.org/styles/elsevier-harvard" hasBibliography="1" bibliographyStyleHasBeenSet="0"/&gt;&lt;prefs&gt;&lt;pref name="fieldType" value="Field"/&gt;&lt;/prefs&gt;&lt;/data&gt;</vt:lpwstr>
  </property>
</Properties>
</file>